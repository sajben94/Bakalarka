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F1CE2" w14:textId="77777777" w:rsidR="003A4036" w:rsidRDefault="00B7664D">
      <w:pPr>
        <w:pStyle w:val="Nzovuniverzity"/>
        <w:rPr>
          <w:rStyle w:val="NzovChar"/>
          <w:b/>
          <w:sz w:val="35"/>
          <w:szCs w:val="35"/>
        </w:rPr>
      </w:pPr>
      <w:bookmarkStart w:id="0" w:name="_Toc339279000"/>
      <w:bookmarkStart w:id="1" w:name="_Toc318099689"/>
      <w:bookmarkStart w:id="2" w:name="_Toc309114055"/>
      <w:bookmarkStart w:id="3" w:name="_Toc309047587"/>
      <w:bookmarkStart w:id="4" w:name="_Toc309047470"/>
      <w:bookmarkStart w:id="5" w:name="_Toc447032389"/>
      <w:r>
        <w:rPr>
          <w:rStyle w:val="NzovChar"/>
          <w:b/>
          <w:position w:val="1"/>
          <w:sz w:val="35"/>
          <w:szCs w:val="35"/>
        </w:rPr>
        <w:t xml:space="preserve">UNIVERZITA KONŠTANTÍNA FILOZOFA </w:t>
      </w:r>
      <w:bookmarkEnd w:id="0"/>
      <w:bookmarkEnd w:id="1"/>
      <w:bookmarkEnd w:id="2"/>
      <w:bookmarkEnd w:id="3"/>
      <w:bookmarkEnd w:id="4"/>
      <w:bookmarkEnd w:id="5"/>
      <w:r>
        <w:rPr>
          <w:rStyle w:val="NzovChar"/>
          <w:b/>
          <w:sz w:val="35"/>
          <w:szCs w:val="35"/>
        </w:rPr>
        <w:t>V NITRE</w:t>
      </w:r>
    </w:p>
    <w:p w14:paraId="3B73E1B1" w14:textId="77777777" w:rsidR="003A4036" w:rsidRDefault="00B7664D">
      <w:pPr>
        <w:pStyle w:val="Nzovfakulty"/>
      </w:pPr>
      <w:r>
        <w:t>FAKULTA PRÍRODNÝCH VIED</w:t>
      </w:r>
    </w:p>
    <w:p w14:paraId="67A62A1A" w14:textId="77777777" w:rsidR="003A4036" w:rsidRDefault="003A4036">
      <w:pPr>
        <w:rPr>
          <w:szCs w:val="28"/>
        </w:rPr>
      </w:pPr>
    </w:p>
    <w:p w14:paraId="6CAA0960" w14:textId="77777777" w:rsidR="003A4036" w:rsidRDefault="003A4036">
      <w:pPr>
        <w:rPr>
          <w:szCs w:val="28"/>
        </w:rPr>
      </w:pPr>
    </w:p>
    <w:p w14:paraId="52369139" w14:textId="77777777" w:rsidR="003A4036" w:rsidRDefault="003A4036">
      <w:pPr>
        <w:rPr>
          <w:szCs w:val="28"/>
        </w:rPr>
      </w:pPr>
    </w:p>
    <w:p w14:paraId="126E2089" w14:textId="77777777" w:rsidR="003A4036" w:rsidRDefault="003A4036">
      <w:pPr>
        <w:rPr>
          <w:szCs w:val="28"/>
        </w:rPr>
      </w:pPr>
    </w:p>
    <w:p w14:paraId="25E2DFAB" w14:textId="77777777" w:rsidR="003A4036" w:rsidRDefault="003A4036">
      <w:pPr>
        <w:rPr>
          <w:szCs w:val="28"/>
        </w:rPr>
      </w:pPr>
    </w:p>
    <w:p w14:paraId="0BAB69EF" w14:textId="77777777" w:rsidR="003A4036" w:rsidRDefault="003A4036">
      <w:pPr>
        <w:rPr>
          <w:szCs w:val="28"/>
        </w:rPr>
      </w:pPr>
    </w:p>
    <w:p w14:paraId="4A0B9BE3" w14:textId="77777777" w:rsidR="003A4036" w:rsidRDefault="003A4036">
      <w:pPr>
        <w:rPr>
          <w:szCs w:val="28"/>
        </w:rPr>
      </w:pPr>
    </w:p>
    <w:p w14:paraId="3A6837CB" w14:textId="77777777" w:rsidR="003A4036" w:rsidRDefault="003A4036">
      <w:pPr>
        <w:rPr>
          <w:sz w:val="22"/>
        </w:rPr>
      </w:pPr>
    </w:p>
    <w:p w14:paraId="4B3148E7" w14:textId="77777777" w:rsidR="003A4036" w:rsidRDefault="003A4036">
      <w:pPr>
        <w:rPr>
          <w:sz w:val="22"/>
        </w:rPr>
      </w:pPr>
    </w:p>
    <w:p w14:paraId="3CC69DCF" w14:textId="77777777" w:rsidR="003A4036" w:rsidRDefault="003A4036">
      <w:pPr>
        <w:rPr>
          <w:sz w:val="22"/>
        </w:rPr>
      </w:pPr>
    </w:p>
    <w:p w14:paraId="2AA0EA83" w14:textId="77777777" w:rsidR="003A4036" w:rsidRDefault="003A4036">
      <w:pPr>
        <w:rPr>
          <w:sz w:val="22"/>
        </w:rPr>
      </w:pPr>
    </w:p>
    <w:p w14:paraId="7A517509" w14:textId="77777777" w:rsidR="003A4036" w:rsidRDefault="003A4036">
      <w:pPr>
        <w:rPr>
          <w:sz w:val="22"/>
        </w:rPr>
      </w:pPr>
    </w:p>
    <w:p w14:paraId="2203C51F" w14:textId="77777777" w:rsidR="003A4036" w:rsidRDefault="00B7664D">
      <w:pPr>
        <w:pStyle w:val="Nzov"/>
      </w:pPr>
      <w:bookmarkStart w:id="6" w:name="_Toc447032390"/>
      <w:bookmarkEnd w:id="6"/>
      <w:r>
        <w:t>Ovládanie robota zo stavebnice merkur pomocou androidu</w:t>
      </w:r>
    </w:p>
    <w:p w14:paraId="05ADEAA4" w14:textId="77777777" w:rsidR="003A4036" w:rsidRDefault="00B7664D">
      <w:pPr>
        <w:pStyle w:val="Typprce"/>
      </w:pPr>
      <w:r>
        <w:t>bakalárska práca</w:t>
      </w:r>
    </w:p>
    <w:p w14:paraId="7C0F47C7" w14:textId="77777777" w:rsidR="003A4036" w:rsidRDefault="003A4036"/>
    <w:p w14:paraId="714191F4" w14:textId="77777777" w:rsidR="003A4036" w:rsidRDefault="003A4036"/>
    <w:p w14:paraId="7B8936CC" w14:textId="77777777" w:rsidR="003A4036" w:rsidRDefault="003A4036"/>
    <w:p w14:paraId="5A08255F" w14:textId="77777777" w:rsidR="003A4036" w:rsidRDefault="003A4036"/>
    <w:p w14:paraId="058E91B2" w14:textId="77777777" w:rsidR="003A4036" w:rsidRDefault="003A4036"/>
    <w:p w14:paraId="49780785" w14:textId="77777777" w:rsidR="003A4036" w:rsidRDefault="003A4036"/>
    <w:p w14:paraId="1CC55974" w14:textId="77777777" w:rsidR="003A4036" w:rsidRDefault="003A4036"/>
    <w:p w14:paraId="5A056C57" w14:textId="77777777" w:rsidR="003A4036" w:rsidRDefault="003A4036"/>
    <w:p w14:paraId="1D1A1E19" w14:textId="77777777" w:rsidR="003A4036" w:rsidRDefault="003A4036"/>
    <w:p w14:paraId="0E016C6B" w14:textId="77777777" w:rsidR="003A4036" w:rsidRDefault="003A4036"/>
    <w:p w14:paraId="67A8F559" w14:textId="77777777" w:rsidR="003A4036" w:rsidRDefault="003A4036"/>
    <w:p w14:paraId="57D9452D" w14:textId="77777777" w:rsidR="003A4036" w:rsidRDefault="00B7664D">
      <w:pPr>
        <w:pStyle w:val="Skolitel"/>
        <w:tabs>
          <w:tab w:val="right" w:pos="8505"/>
        </w:tabs>
        <w:rPr>
          <w:b/>
        </w:rPr>
      </w:pPr>
      <w:r>
        <w:rPr>
          <w:b/>
        </w:rPr>
        <w:t xml:space="preserve">2016 </w:t>
      </w:r>
      <w:r>
        <w:rPr>
          <w:b/>
        </w:rPr>
        <w:tab/>
      </w:r>
      <w:proofErr w:type="spellStart"/>
      <w:r>
        <w:rPr>
          <w:b/>
        </w:rPr>
        <w:t>Darko</w:t>
      </w:r>
      <w:proofErr w:type="spellEnd"/>
      <w:r>
        <w:rPr>
          <w:b/>
        </w:rPr>
        <w:t xml:space="preserve"> </w:t>
      </w:r>
      <w:proofErr w:type="spellStart"/>
      <w:r>
        <w:rPr>
          <w:b/>
        </w:rPr>
        <w:t>Šajben</w:t>
      </w:r>
      <w:proofErr w:type="spellEnd"/>
    </w:p>
    <w:p w14:paraId="453FB420" w14:textId="77777777" w:rsidR="003A4036" w:rsidRDefault="003A4036">
      <w:pPr>
        <w:pStyle w:val="Skolitel"/>
        <w:tabs>
          <w:tab w:val="right" w:pos="8505"/>
        </w:tabs>
        <w:rPr>
          <w:b/>
        </w:rPr>
        <w:sectPr w:rsidR="003A4036">
          <w:footerReference w:type="default" r:id="rId8"/>
          <w:pgSz w:w="11906" w:h="16838"/>
          <w:pgMar w:top="1418" w:right="1418" w:bottom="1418" w:left="1985" w:header="0" w:footer="709" w:gutter="0"/>
          <w:cols w:space="708"/>
          <w:formProt w:val="0"/>
          <w:docGrid w:linePitch="240" w:charSpace="-6145"/>
        </w:sectPr>
      </w:pPr>
    </w:p>
    <w:p w14:paraId="37EE153B" w14:textId="77777777" w:rsidR="003A4036" w:rsidRDefault="00B7664D">
      <w:pPr>
        <w:pStyle w:val="Nzovuniverzity"/>
        <w:rPr>
          <w:rStyle w:val="NzovChar"/>
          <w:b/>
          <w:caps w:val="0"/>
          <w:sz w:val="24"/>
          <w:szCs w:val="28"/>
        </w:rPr>
      </w:pPr>
      <w:bookmarkStart w:id="7" w:name="_Toc318099691"/>
      <w:bookmarkStart w:id="8" w:name="_Toc309047472"/>
      <w:bookmarkStart w:id="9" w:name="_Toc309047589"/>
      <w:bookmarkStart w:id="10" w:name="_Toc309114057"/>
      <w:bookmarkStart w:id="11" w:name="_Toc339279002"/>
      <w:bookmarkStart w:id="12" w:name="_Toc447032391"/>
      <w:r>
        <w:rPr>
          <w:rStyle w:val="NzovChar"/>
          <w:b/>
          <w:sz w:val="35"/>
          <w:szCs w:val="35"/>
        </w:rPr>
        <w:lastRenderedPageBreak/>
        <w:t>UNIVERZITA KONŠTANTÍNA</w:t>
      </w:r>
      <w:bookmarkEnd w:id="7"/>
      <w:bookmarkEnd w:id="8"/>
      <w:bookmarkEnd w:id="9"/>
      <w:bookmarkEnd w:id="10"/>
      <w:bookmarkEnd w:id="11"/>
      <w:bookmarkEnd w:id="12"/>
      <w:r>
        <w:rPr>
          <w:rStyle w:val="NzovChar"/>
          <w:b/>
          <w:sz w:val="35"/>
          <w:szCs w:val="35"/>
        </w:rPr>
        <w:t xml:space="preserve"> FILOZOFA V NITRE</w:t>
      </w:r>
    </w:p>
    <w:p w14:paraId="43B13799" w14:textId="77777777" w:rsidR="003A4036" w:rsidRDefault="00B7664D">
      <w:pPr>
        <w:pStyle w:val="Nzovfakulty"/>
      </w:pPr>
      <w:r>
        <w:t>FAKULTA PRÍRODNÝCH VIED</w:t>
      </w:r>
    </w:p>
    <w:p w14:paraId="00AEC725" w14:textId="77777777" w:rsidR="003A4036" w:rsidRDefault="003A4036"/>
    <w:p w14:paraId="4C1A92C2" w14:textId="77777777" w:rsidR="003A4036" w:rsidRDefault="003A4036"/>
    <w:p w14:paraId="327CFEC9" w14:textId="77777777" w:rsidR="003A4036" w:rsidRDefault="003A4036"/>
    <w:p w14:paraId="00472FF4" w14:textId="77777777" w:rsidR="003A4036" w:rsidRDefault="003A4036"/>
    <w:p w14:paraId="46074954" w14:textId="77777777" w:rsidR="003A4036" w:rsidRDefault="003A4036"/>
    <w:p w14:paraId="2095035F" w14:textId="77777777" w:rsidR="003A4036" w:rsidRDefault="003A4036"/>
    <w:p w14:paraId="0FAF0BF0" w14:textId="77777777" w:rsidR="003A4036" w:rsidRDefault="003A4036"/>
    <w:p w14:paraId="4969A10C" w14:textId="77777777" w:rsidR="003A4036" w:rsidRDefault="003A4036"/>
    <w:p w14:paraId="74541F4D" w14:textId="77777777" w:rsidR="003A4036" w:rsidRDefault="003A4036"/>
    <w:p w14:paraId="5A41B3EC" w14:textId="77777777" w:rsidR="003A4036" w:rsidRDefault="003A4036">
      <w:pPr>
        <w:pStyle w:val="Nadpis1"/>
      </w:pPr>
    </w:p>
    <w:p w14:paraId="25A054C1" w14:textId="77777777" w:rsidR="003A4036" w:rsidRDefault="00B7664D">
      <w:pPr>
        <w:pStyle w:val="Nzov"/>
      </w:pPr>
      <w:bookmarkStart w:id="13" w:name="_Toc447032392"/>
      <w:bookmarkEnd w:id="13"/>
      <w:r>
        <w:t>OVládanie robota zo stavebnice merkur pomocou androidu</w:t>
      </w:r>
    </w:p>
    <w:p w14:paraId="12E038CC" w14:textId="77777777" w:rsidR="003A4036" w:rsidRDefault="00B7664D">
      <w:pPr>
        <w:pStyle w:val="Typprce"/>
      </w:pPr>
      <w:r>
        <w:t>bakalárska práca</w:t>
      </w:r>
    </w:p>
    <w:p w14:paraId="3EEFA4EE" w14:textId="77777777" w:rsidR="003A4036" w:rsidRDefault="003A4036">
      <w:pPr>
        <w:tabs>
          <w:tab w:val="right" w:pos="8505"/>
        </w:tabs>
      </w:pPr>
    </w:p>
    <w:p w14:paraId="0A97087E" w14:textId="77777777" w:rsidR="003A4036" w:rsidRDefault="003A4036"/>
    <w:p w14:paraId="5F2D8EEE" w14:textId="77777777" w:rsidR="003A4036" w:rsidRDefault="003A4036"/>
    <w:p w14:paraId="71D13366" w14:textId="77777777" w:rsidR="003A4036" w:rsidRDefault="00B7664D">
      <w:pPr>
        <w:tabs>
          <w:tab w:val="left" w:pos="2268"/>
        </w:tabs>
      </w:pPr>
      <w:r>
        <w:t>Študijný odbor:</w:t>
      </w:r>
      <w:r>
        <w:tab/>
        <w:t xml:space="preserve">9.2.9  Aplikovaná informatika </w:t>
      </w:r>
    </w:p>
    <w:p w14:paraId="01ADC253" w14:textId="77777777" w:rsidR="003A4036" w:rsidRDefault="00B7664D">
      <w:pPr>
        <w:tabs>
          <w:tab w:val="left" w:pos="2268"/>
        </w:tabs>
      </w:pPr>
      <w:r>
        <w:t>Študijný program:</w:t>
      </w:r>
      <w:r>
        <w:tab/>
      </w:r>
      <w:r>
        <w:t xml:space="preserve">Aplikovaná informatika </w:t>
      </w:r>
    </w:p>
    <w:p w14:paraId="02049DC8" w14:textId="77777777" w:rsidR="003A4036" w:rsidRDefault="00B7664D">
      <w:pPr>
        <w:tabs>
          <w:tab w:val="left" w:pos="2268"/>
        </w:tabs>
      </w:pPr>
      <w:r>
        <w:t>Školiace pracovisko:</w:t>
      </w:r>
      <w:r>
        <w:tab/>
        <w:t>Katedra informatiky</w:t>
      </w:r>
    </w:p>
    <w:p w14:paraId="0625BAE8" w14:textId="77777777" w:rsidR="003A4036" w:rsidRDefault="00B7664D">
      <w:pPr>
        <w:tabs>
          <w:tab w:val="left" w:pos="2268"/>
        </w:tabs>
      </w:pPr>
      <w:r>
        <w:t xml:space="preserve">Školiteľ: </w:t>
      </w:r>
      <w:r>
        <w:tab/>
        <w:t xml:space="preserve">PaedDr. Martin Magdin, </w:t>
      </w:r>
      <w:proofErr w:type="spellStart"/>
      <w:r>
        <w:t>Ph.D</w:t>
      </w:r>
      <w:proofErr w:type="spellEnd"/>
      <w:r>
        <w:t>.</w:t>
      </w:r>
    </w:p>
    <w:p w14:paraId="70801810" w14:textId="77777777" w:rsidR="003A4036" w:rsidRDefault="003A4036"/>
    <w:p w14:paraId="7D280274" w14:textId="77777777" w:rsidR="003A4036" w:rsidRDefault="003A4036"/>
    <w:p w14:paraId="02F30AD0" w14:textId="77777777" w:rsidR="003A4036" w:rsidRDefault="003A4036"/>
    <w:p w14:paraId="40F28BFA" w14:textId="77777777" w:rsidR="003A4036" w:rsidRDefault="003A4036"/>
    <w:p w14:paraId="33F0DB6D" w14:textId="77777777" w:rsidR="003A4036" w:rsidRDefault="003A4036"/>
    <w:p w14:paraId="3A1EBAC4" w14:textId="77777777" w:rsidR="003A4036" w:rsidRDefault="003A4036">
      <w:pPr>
        <w:rPr>
          <w:sz w:val="10"/>
        </w:rPr>
      </w:pPr>
    </w:p>
    <w:p w14:paraId="47EFC6B2" w14:textId="77777777" w:rsidR="003A4036" w:rsidRDefault="003A4036"/>
    <w:p w14:paraId="54A67E2B" w14:textId="77777777" w:rsidR="003A4036" w:rsidRDefault="00B7664D">
      <w:pPr>
        <w:pStyle w:val="Skolitel"/>
        <w:tabs>
          <w:tab w:val="right" w:pos="8505"/>
        </w:tabs>
      </w:pPr>
      <w:r>
        <w:t>Nitra 2016</w:t>
      </w:r>
      <w:r>
        <w:tab/>
      </w:r>
      <w:proofErr w:type="spellStart"/>
      <w:r>
        <w:t>Darko</w:t>
      </w:r>
      <w:proofErr w:type="spellEnd"/>
      <w:r>
        <w:t xml:space="preserve"> </w:t>
      </w:r>
      <w:proofErr w:type="spellStart"/>
      <w:r>
        <w:t>Šajben</w:t>
      </w:r>
      <w:proofErr w:type="spellEnd"/>
      <w:r>
        <w:br w:type="page"/>
      </w:r>
    </w:p>
    <w:p w14:paraId="124319DB" w14:textId="77777777" w:rsidR="003A4036" w:rsidRDefault="00B7664D">
      <w:pPr>
        <w:pStyle w:val="Nadpis1"/>
      </w:pPr>
      <w:bookmarkStart w:id="14" w:name="_Toc309047591"/>
      <w:bookmarkStart w:id="15" w:name="_Toc309047199"/>
      <w:bookmarkStart w:id="16" w:name="_Toc309047474"/>
      <w:bookmarkStart w:id="17" w:name="_Toc447032393"/>
      <w:bookmarkStart w:id="18" w:name="_Toc309047428"/>
      <w:bookmarkStart w:id="19" w:name="_Toc339279004"/>
      <w:bookmarkStart w:id="20" w:name="_Toc309114059"/>
      <w:bookmarkStart w:id="21" w:name="_Toc318099693"/>
      <w:r>
        <w:lastRenderedPageBreak/>
        <w:t xml:space="preserve">Zadanie </w:t>
      </w:r>
      <w:r>
        <w:rPr>
          <w:lang w:eastAsia="sk-SK"/>
        </w:rPr>
        <w:t xml:space="preserve">bakalárskej </w:t>
      </w:r>
      <w:bookmarkEnd w:id="14"/>
      <w:bookmarkEnd w:id="15"/>
      <w:bookmarkEnd w:id="16"/>
      <w:bookmarkEnd w:id="17"/>
      <w:bookmarkEnd w:id="18"/>
      <w:bookmarkEnd w:id="19"/>
      <w:bookmarkEnd w:id="20"/>
      <w:bookmarkEnd w:id="21"/>
      <w:r>
        <w:t>práce</w:t>
      </w:r>
    </w:p>
    <w:p w14:paraId="33439F0E" w14:textId="77777777" w:rsidR="003A4036" w:rsidRDefault="00B7664D">
      <w:pPr>
        <w:pStyle w:val="ZPNormalnyText"/>
        <w:spacing w:line="360" w:lineRule="auto"/>
        <w:ind w:firstLine="675"/>
        <w:jc w:val="both"/>
      </w:pPr>
      <w:r>
        <w:t xml:space="preserve">Zadanie </w:t>
      </w:r>
      <w:r>
        <w:rPr>
          <w:lang w:eastAsia="sk-SK"/>
        </w:rPr>
        <w:t xml:space="preserve">bakalárskej </w:t>
      </w:r>
      <w:r>
        <w:t>práce je dokument, ktorým vysoká škola stanoví študentovi študijné povinn</w:t>
      </w:r>
      <w:r>
        <w:t xml:space="preserve">osti v súvislosti s vypracovaním </w:t>
      </w:r>
      <w:r>
        <w:rPr>
          <w:lang w:eastAsia="sk-SK"/>
        </w:rPr>
        <w:t xml:space="preserve">bakalárskej </w:t>
      </w:r>
      <w:r>
        <w:t xml:space="preserve">práce. </w:t>
      </w:r>
    </w:p>
    <w:p w14:paraId="4439B447" w14:textId="77777777" w:rsidR="003A4036" w:rsidRDefault="00B7664D">
      <w:pPr>
        <w:pStyle w:val="ZPNormalnyText"/>
        <w:spacing w:line="360" w:lineRule="auto"/>
        <w:jc w:val="both"/>
      </w:pPr>
      <w:r>
        <w:t xml:space="preserve">Zadanie spravidla obsahuje: </w:t>
      </w:r>
    </w:p>
    <w:p w14:paraId="74C5D99D" w14:textId="77777777" w:rsidR="003A4036" w:rsidRDefault="00B7664D">
      <w:pPr>
        <w:pStyle w:val="ZPNormalnyText"/>
        <w:numPr>
          <w:ilvl w:val="0"/>
          <w:numId w:val="1"/>
        </w:numPr>
        <w:spacing w:line="360" w:lineRule="auto"/>
        <w:ind w:hanging="720"/>
        <w:jc w:val="both"/>
      </w:pPr>
      <w:r>
        <w:t xml:space="preserve">typ </w:t>
      </w:r>
      <w:r>
        <w:rPr>
          <w:lang w:eastAsia="sk-SK"/>
        </w:rPr>
        <w:t xml:space="preserve">záverečnej </w:t>
      </w:r>
      <w:r>
        <w:t xml:space="preserve">práce (BP, DP, Rigorózna práca, Habilitačná práca a ďalšie), </w:t>
      </w:r>
    </w:p>
    <w:p w14:paraId="653A435C" w14:textId="77777777" w:rsidR="003A4036" w:rsidRDefault="00B7664D">
      <w:pPr>
        <w:pStyle w:val="ZPNormalnyText"/>
        <w:numPr>
          <w:ilvl w:val="0"/>
          <w:numId w:val="1"/>
        </w:numPr>
        <w:spacing w:line="360" w:lineRule="auto"/>
        <w:ind w:hanging="720"/>
        <w:jc w:val="both"/>
      </w:pPr>
      <w:r>
        <w:t xml:space="preserve">názov </w:t>
      </w:r>
      <w:r>
        <w:rPr>
          <w:lang w:eastAsia="sk-SK"/>
        </w:rPr>
        <w:t xml:space="preserve">bakalárskej </w:t>
      </w:r>
      <w:r>
        <w:t xml:space="preserve">práce, </w:t>
      </w:r>
    </w:p>
    <w:p w14:paraId="07370CD9" w14:textId="77777777" w:rsidR="003A4036" w:rsidRDefault="00B7664D">
      <w:pPr>
        <w:pStyle w:val="ZPNormalnyText"/>
        <w:numPr>
          <w:ilvl w:val="0"/>
          <w:numId w:val="1"/>
        </w:numPr>
        <w:spacing w:line="360" w:lineRule="auto"/>
        <w:ind w:hanging="720"/>
        <w:jc w:val="both"/>
      </w:pPr>
      <w:r>
        <w:t xml:space="preserve">meno, priezvisko a tituly študenta, </w:t>
      </w:r>
    </w:p>
    <w:p w14:paraId="65F48DF0" w14:textId="77777777" w:rsidR="003A4036" w:rsidRDefault="00B7664D">
      <w:pPr>
        <w:pStyle w:val="ZPNormalnyText"/>
        <w:numPr>
          <w:ilvl w:val="0"/>
          <w:numId w:val="1"/>
        </w:numPr>
        <w:spacing w:line="360" w:lineRule="auto"/>
        <w:ind w:hanging="720"/>
        <w:jc w:val="both"/>
      </w:pPr>
      <w:r>
        <w:t>meno, priezvisko a tituly školiteľ</w:t>
      </w:r>
      <w:r>
        <w:t xml:space="preserve">a, </w:t>
      </w:r>
    </w:p>
    <w:p w14:paraId="71F6175C" w14:textId="77777777" w:rsidR="003A4036" w:rsidRDefault="00B7664D">
      <w:pPr>
        <w:pStyle w:val="ZPNormalnyText"/>
        <w:numPr>
          <w:ilvl w:val="0"/>
          <w:numId w:val="1"/>
        </w:numPr>
        <w:spacing w:line="360" w:lineRule="auto"/>
        <w:ind w:hanging="720"/>
        <w:jc w:val="both"/>
      </w:pPr>
      <w:r>
        <w:t xml:space="preserve">v prípade externého školiteľa meno, priezvisko a tituly konzultanta, </w:t>
      </w:r>
    </w:p>
    <w:p w14:paraId="08EB2933" w14:textId="77777777" w:rsidR="003A4036" w:rsidRDefault="00B7664D">
      <w:pPr>
        <w:pStyle w:val="ZPNormalnyText"/>
        <w:numPr>
          <w:ilvl w:val="0"/>
          <w:numId w:val="1"/>
        </w:numPr>
        <w:spacing w:line="360" w:lineRule="auto"/>
        <w:ind w:hanging="720"/>
        <w:jc w:val="both"/>
      </w:pPr>
      <w:r>
        <w:t xml:space="preserve">školiace pracovisko, </w:t>
      </w:r>
    </w:p>
    <w:p w14:paraId="409837E9" w14:textId="77777777" w:rsidR="003A4036" w:rsidRDefault="00B7664D">
      <w:pPr>
        <w:pStyle w:val="ZPNormalnyText"/>
        <w:numPr>
          <w:ilvl w:val="0"/>
          <w:numId w:val="1"/>
        </w:numPr>
        <w:spacing w:line="360" w:lineRule="auto"/>
        <w:ind w:hanging="720"/>
        <w:jc w:val="both"/>
      </w:pPr>
      <w:r>
        <w:t xml:space="preserve">meno, priezvisko a tituly vedúceho pracoviska, </w:t>
      </w:r>
    </w:p>
    <w:p w14:paraId="2AA5A9D5" w14:textId="77777777" w:rsidR="003A4036" w:rsidRDefault="00B7664D">
      <w:pPr>
        <w:pStyle w:val="ZPNormalnyText"/>
        <w:numPr>
          <w:ilvl w:val="0"/>
          <w:numId w:val="1"/>
        </w:numPr>
        <w:spacing w:line="360" w:lineRule="auto"/>
        <w:ind w:hanging="720"/>
        <w:jc w:val="both"/>
      </w:pPr>
      <w:r>
        <w:t xml:space="preserve">anotáciu </w:t>
      </w:r>
      <w:r>
        <w:rPr>
          <w:lang w:eastAsia="sk-SK"/>
        </w:rPr>
        <w:t xml:space="preserve">bakalárskej </w:t>
      </w:r>
      <w:r>
        <w:t xml:space="preserve">práce, </w:t>
      </w:r>
    </w:p>
    <w:p w14:paraId="30710F18" w14:textId="77777777" w:rsidR="003A4036" w:rsidRDefault="00B7664D">
      <w:pPr>
        <w:pStyle w:val="ZPNormalnyText"/>
        <w:numPr>
          <w:ilvl w:val="0"/>
          <w:numId w:val="1"/>
        </w:numPr>
        <w:spacing w:line="360" w:lineRule="auto"/>
        <w:ind w:hanging="720"/>
        <w:jc w:val="both"/>
      </w:pPr>
      <w:r>
        <w:t xml:space="preserve">jazyk, v ktorom sa práca vypracuje, </w:t>
      </w:r>
    </w:p>
    <w:p w14:paraId="7C5CE6D4" w14:textId="77777777" w:rsidR="003A4036" w:rsidRDefault="00B7664D">
      <w:pPr>
        <w:pStyle w:val="ZPNormalnyText"/>
        <w:numPr>
          <w:ilvl w:val="0"/>
          <w:numId w:val="1"/>
        </w:numPr>
        <w:spacing w:line="360" w:lineRule="auto"/>
        <w:ind w:hanging="720"/>
        <w:jc w:val="both"/>
      </w:pPr>
      <w:r>
        <w:t>dátum schválenia zadania.</w:t>
      </w:r>
    </w:p>
    <w:p w14:paraId="13104E6D" w14:textId="77777777" w:rsidR="003A4036" w:rsidRDefault="00B7664D">
      <w:pPr>
        <w:rPr>
          <w:rStyle w:val="Nzovknihy"/>
          <w:b w:val="0"/>
          <w:bCs w:val="0"/>
          <w:smallCaps w:val="0"/>
          <w:spacing w:val="0"/>
          <w:sz w:val="28"/>
          <w:szCs w:val="28"/>
        </w:rPr>
      </w:pPr>
      <w:r>
        <w:br w:type="page"/>
      </w:r>
    </w:p>
    <w:p w14:paraId="739D655D" w14:textId="77777777" w:rsidR="003A4036" w:rsidRDefault="00B7664D">
      <w:pPr>
        <w:pStyle w:val="Nadpis1"/>
      </w:pPr>
      <w:bookmarkStart w:id="22" w:name="_Toc447032394"/>
      <w:bookmarkEnd w:id="22"/>
      <w:r>
        <w:lastRenderedPageBreak/>
        <w:t>Abstrakt</w:t>
      </w:r>
    </w:p>
    <w:p w14:paraId="7846A2B5" w14:textId="77777777" w:rsidR="003A4036" w:rsidRDefault="00B7664D">
      <w:r>
        <w:t xml:space="preserve">ŠAJBEN, </w:t>
      </w:r>
      <w:proofErr w:type="spellStart"/>
      <w:r>
        <w:t>Darko</w:t>
      </w:r>
      <w:proofErr w:type="spellEnd"/>
      <w:r>
        <w:t xml:space="preserve">: Ovládanie robota zo stavebnice </w:t>
      </w:r>
      <w:proofErr w:type="spellStart"/>
      <w:r>
        <w:t>Merkur</w:t>
      </w:r>
      <w:proofErr w:type="spellEnd"/>
      <w:r>
        <w:t xml:space="preserve"> pomocou Androidu. [Bakalárska práca]. Univerzita Konštantína Filozofa v Nitre. Fakulta prírodných vied. Školiteľ: </w:t>
      </w:r>
      <w:r>
        <w:rPr>
          <w:highlight w:val="yellow"/>
        </w:rPr>
        <w:t>Titul. Meno Priezvisko, Titul.</w:t>
      </w:r>
      <w:r>
        <w:t xml:space="preserve"> Stupeň odbornej kvalifikácie: Bakalár odboru Aplikovaná in</w:t>
      </w:r>
      <w:r>
        <w:t xml:space="preserve">formatika. Nitra: FPV, 2016. </w:t>
      </w:r>
      <w:r>
        <w:rPr>
          <w:highlight w:val="yellow"/>
        </w:rPr>
        <w:t>.... s. (uviesť počet strán BP)</w:t>
      </w:r>
    </w:p>
    <w:p w14:paraId="48DCF8C2" w14:textId="77777777" w:rsidR="003A4036" w:rsidRDefault="003A4036"/>
    <w:p w14:paraId="603FFFD1" w14:textId="77777777" w:rsidR="003A4036" w:rsidRDefault="00B7664D">
      <w:commentRangeStart w:id="23"/>
      <w:ins w:id="24" w:author="Mato" w:date="2016-03-31T06:21:00Z">
        <w:r>
          <w:t xml:space="preserve">Robotické stavebnice </w:t>
        </w:r>
      </w:ins>
      <w:del w:id="25" w:author="Mato" w:date="2016-03-31T06:21:00Z">
        <w:r>
          <w:delText xml:space="preserve">Arduino </w:delText>
        </w:r>
      </w:del>
      <w:ins w:id="26" w:author="Mato" w:date="2016-03-31T06:21:00Z">
        <w:r>
          <w:t>v</w:t>
        </w:r>
      </w:ins>
      <w:ins w:id="27" w:author="Mato" w:date="2016-03-31T06:22:00Z">
        <w:r>
          <w:t xml:space="preserve"> </w:t>
        </w:r>
      </w:ins>
      <w:ins w:id="28" w:author="Mato" w:date="2016-03-31T06:21:00Z">
        <w:r>
          <w:t>súč</w:t>
        </w:r>
      </w:ins>
      <w:ins w:id="29" w:author="Mato" w:date="2016-03-31T06:22:00Z">
        <w:r>
          <w:t>a</w:t>
        </w:r>
      </w:ins>
      <w:ins w:id="30" w:author="Mato" w:date="2016-03-31T06:21:00Z">
        <w:r>
          <w:t xml:space="preserve">snosti </w:t>
        </w:r>
      </w:ins>
      <w:r>
        <w:t>predstavuj</w:t>
      </w:r>
      <w:del w:id="31" w:author="Mato" w:date="2016-03-31T06:22:00Z">
        <w:r>
          <w:delText>e</w:delText>
        </w:r>
      </w:del>
      <w:ins w:id="32" w:author="Mato" w:date="2016-03-31T06:22:00Z">
        <w:r>
          <w:t>ú</w:t>
        </w:r>
      </w:ins>
      <w:r>
        <w:t xml:space="preserve"> </w:t>
      </w:r>
      <w:del w:id="33" w:author="Mato" w:date="2016-03-31T06:22:00Z">
        <w:r>
          <w:delText xml:space="preserve">open-source </w:delText>
        </w:r>
      </w:del>
      <w:r>
        <w:t xml:space="preserve">platformu fungujúcu za pomoci mikrokontroléra a grafického vývojového prostredia. </w:t>
      </w:r>
      <w:ins w:id="34" w:author="Mato" w:date="2016-03-31T06:22:00Z">
        <w:r>
          <w:t xml:space="preserve">Takáto stavebnica </w:t>
        </w:r>
      </w:ins>
      <w:del w:id="35" w:author="Mato" w:date="2016-03-31T06:22:00Z">
        <w:r>
          <w:delText>M</w:delText>
        </w:r>
      </w:del>
      <w:ins w:id="36" w:author="Mato" w:date="2016-03-31T06:22:00Z">
        <w:r>
          <w:t>m</w:t>
        </w:r>
      </w:ins>
      <w:r>
        <w:t>ôže byť použit</w:t>
      </w:r>
      <w:del w:id="37" w:author="Mato" w:date="2016-03-31T06:22:00Z">
        <w:r>
          <w:delText>é</w:delText>
        </w:r>
      </w:del>
      <w:ins w:id="38" w:author="Mato" w:date="2016-03-31T06:22:00Z">
        <w:r>
          <w:t>á</w:t>
        </w:r>
      </w:ins>
      <w:r>
        <w:t xml:space="preserve"> k vytvár</w:t>
      </w:r>
      <w:r>
        <w:t>aniu samostatných interaktívnych zapojení alebo pripojen</w:t>
      </w:r>
      <w:del w:id="39" w:author="Mato" w:date="2016-03-31T06:22:00Z">
        <w:r>
          <w:delText>é</w:delText>
        </w:r>
      </w:del>
      <w:ins w:id="40" w:author="Mato" w:date="2016-03-31T06:22:00Z">
        <w:r>
          <w:t>á</w:t>
        </w:r>
      </w:ins>
      <w:r>
        <w:t xml:space="preserve"> </w:t>
      </w:r>
      <w:ins w:id="41" w:author="Mato" w:date="2016-03-31T06:22:00Z">
        <w:r>
          <w:t xml:space="preserve">pomocou </w:t>
        </w:r>
      </w:ins>
      <w:del w:id="42" w:author="Mato" w:date="2016-03-31T06:22:00Z">
        <w:r>
          <w:delText xml:space="preserve">k </w:delText>
        </w:r>
      </w:del>
      <w:r>
        <w:t xml:space="preserve">softvéru </w:t>
      </w:r>
      <w:del w:id="43" w:author="Mato" w:date="2016-03-31T06:22:00Z">
        <w:r>
          <w:delText>na</w:delText>
        </w:r>
      </w:del>
      <w:ins w:id="44" w:author="Mato" w:date="2016-03-31T06:22:00Z">
        <w:r>
          <w:t>k</w:t>
        </w:r>
      </w:ins>
      <w:r>
        <w:t xml:space="preserve"> počítač</w:t>
      </w:r>
      <w:ins w:id="45" w:author="Mato" w:date="2016-03-31T06:23:00Z">
        <w:r>
          <w:t>u</w:t>
        </w:r>
      </w:ins>
      <w:r>
        <w:t>. V bakalárskej práce sa zameriavame na konštrukciu a ovládanie robotického zariadenia, ktorého základ tvorí mikrokontrolér Arduino</w:t>
      </w:r>
      <w:ins w:id="46" w:author="Mato" w:date="2016-03-31T06:23:00Z">
        <w:r>
          <w:t xml:space="preserve"> (zmena je zdôvodnená v bakalárskej</w:t>
        </w:r>
        <w:r>
          <w:t xml:space="preserve"> práci)</w:t>
        </w:r>
      </w:ins>
      <w:r>
        <w:t xml:space="preserve">, pričom komunikácia sa uskutočňuje pomocou Bluetooth.  V úvode  bakalárskej práce analyzujeme robotické stavebnice, ktoré sa používajú v súčasnosti. Tiež sú uvedené rôzne spôsoby vytvárania aplikácii </w:t>
      </w:r>
      <w:ins w:id="47" w:author="Mato" w:date="2016-03-31T06:23:00Z">
        <w:r>
          <w:t>pod OS</w:t>
        </w:r>
      </w:ins>
      <w:ins w:id="48" w:author="Mato" w:date="2016-03-31T06:24:00Z">
        <w:r>
          <w:t xml:space="preserve"> </w:t>
        </w:r>
      </w:ins>
      <w:r>
        <w:t xml:space="preserve">Android, zostava a funkcionalita robota. </w:t>
      </w:r>
      <w:r>
        <w:t xml:space="preserve">Taktiež sme popísali postup programovania Arduina a </w:t>
      </w:r>
      <w:commentRangeEnd w:id="23"/>
      <w:r>
        <w:commentReference w:id="23"/>
      </w:r>
      <w:r>
        <w:t xml:space="preserve">aplikácii Android. Použité technológie sa často používajú a preto praktické využitie nepredstavuje problém.  Môže sa používať ako na zábavu tak i na edukáciu. </w:t>
      </w:r>
    </w:p>
    <w:p w14:paraId="1245F0DC" w14:textId="77777777" w:rsidR="003A4036" w:rsidRDefault="003A4036"/>
    <w:p w14:paraId="2035EC09" w14:textId="77777777" w:rsidR="003A4036" w:rsidRDefault="003A4036"/>
    <w:p w14:paraId="4FACCD04" w14:textId="77777777" w:rsidR="003A4036" w:rsidRDefault="00B7664D">
      <w:r>
        <w:t>Kľúčové slová: Robot. Arduino. open-sou</w:t>
      </w:r>
      <w:r>
        <w:t>rce. Android. Bluetooth. Apache Cordova.</w:t>
      </w:r>
    </w:p>
    <w:p w14:paraId="3341F1B0" w14:textId="77777777" w:rsidR="003A4036" w:rsidRDefault="00B7664D">
      <w:pPr>
        <w:rPr>
          <w:rStyle w:val="Nzovknihy"/>
          <w:b w:val="0"/>
          <w:bCs w:val="0"/>
          <w:smallCaps w:val="0"/>
          <w:spacing w:val="0"/>
          <w:sz w:val="28"/>
          <w:szCs w:val="28"/>
        </w:rPr>
      </w:pPr>
      <w:r>
        <w:br w:type="page"/>
      </w:r>
    </w:p>
    <w:p w14:paraId="03E1C19C" w14:textId="77777777" w:rsidR="003A4036" w:rsidRDefault="003A4036">
      <w:pPr>
        <w:rPr>
          <w:rStyle w:val="Nzovknihy"/>
          <w:b w:val="0"/>
          <w:bCs w:val="0"/>
          <w:smallCaps w:val="0"/>
          <w:spacing w:val="0"/>
          <w:sz w:val="28"/>
          <w:szCs w:val="28"/>
        </w:rPr>
      </w:pPr>
    </w:p>
    <w:p w14:paraId="06CD3AE4" w14:textId="77777777" w:rsidR="003A4036" w:rsidRDefault="00B7664D">
      <w:pPr>
        <w:pStyle w:val="Nadpis1"/>
      </w:pPr>
      <w:bookmarkStart w:id="49" w:name="_Toc447032395"/>
      <w:bookmarkStart w:id="50" w:name="_Toc339279007"/>
      <w:bookmarkEnd w:id="49"/>
      <w:bookmarkEnd w:id="50"/>
      <w:r>
        <w:t>Abstrakt</w:t>
      </w:r>
    </w:p>
    <w:p w14:paraId="0A58FFAB" w14:textId="77777777" w:rsidR="003A4036" w:rsidRDefault="00B7664D">
      <w:pPr>
        <w:textAlignment w:val="top"/>
      </w:pPr>
      <w:r>
        <w:t xml:space="preserve">ŠAJBEN, </w:t>
      </w:r>
      <w:proofErr w:type="spellStart"/>
      <w:r>
        <w:t>Darko</w:t>
      </w:r>
      <w:proofErr w:type="spellEnd"/>
      <w:r>
        <w:t xml:space="preserve">: Ovládanie robota zo stavebnice </w:t>
      </w:r>
      <w:proofErr w:type="spellStart"/>
      <w:r>
        <w:t>Merkur</w:t>
      </w:r>
      <w:proofErr w:type="spellEnd"/>
      <w:r>
        <w:t xml:space="preserve"> pomocou Androidu. [</w:t>
      </w:r>
      <w:proofErr w:type="spellStart"/>
      <w:r>
        <w:t>Bachelor</w:t>
      </w:r>
      <w:proofErr w:type="spellEnd"/>
      <w:r>
        <w:t xml:space="preserve"> </w:t>
      </w:r>
      <w:proofErr w:type="spellStart"/>
      <w:r>
        <w:t>Thesis</w:t>
      </w:r>
      <w:proofErr w:type="spellEnd"/>
      <w:r>
        <w:t xml:space="preserve">]. </w:t>
      </w:r>
      <w:proofErr w:type="spellStart"/>
      <w:r>
        <w:t>Constantine</w:t>
      </w:r>
      <w:proofErr w:type="spellEnd"/>
      <w:r>
        <w:t xml:space="preserve"> </w:t>
      </w:r>
      <w:proofErr w:type="spellStart"/>
      <w:r>
        <w:t>the</w:t>
      </w:r>
      <w:proofErr w:type="spellEnd"/>
      <w:r>
        <w:t xml:space="preserve"> </w:t>
      </w:r>
      <w:proofErr w:type="spellStart"/>
      <w:r>
        <w:t>Philosopher</w:t>
      </w:r>
      <w:proofErr w:type="spellEnd"/>
      <w:r>
        <w:t xml:space="preserve"> </w:t>
      </w:r>
      <w:proofErr w:type="spellStart"/>
      <w:r>
        <w:t>University</w:t>
      </w:r>
      <w:proofErr w:type="spellEnd"/>
      <w:r>
        <w:t xml:space="preserve"> in Nitra. </w:t>
      </w:r>
      <w:proofErr w:type="spellStart"/>
      <w:r>
        <w:t>Faculty</w:t>
      </w:r>
      <w:proofErr w:type="spellEnd"/>
      <w:r>
        <w:t xml:space="preserve"> of </w:t>
      </w:r>
      <w:proofErr w:type="spellStart"/>
      <w:r>
        <w:t>Natural</w:t>
      </w:r>
      <w:proofErr w:type="spellEnd"/>
      <w:r>
        <w:t xml:space="preserve"> </w:t>
      </w:r>
      <w:proofErr w:type="spellStart"/>
      <w:r>
        <w:t>Sciences</w:t>
      </w:r>
      <w:proofErr w:type="spellEnd"/>
      <w:r>
        <w:t xml:space="preserve">. </w:t>
      </w:r>
      <w:proofErr w:type="spellStart"/>
      <w:r>
        <w:t>Supervisor</w:t>
      </w:r>
      <w:proofErr w:type="spellEnd"/>
      <w:r>
        <w:t xml:space="preserve">: </w:t>
      </w:r>
      <w:r>
        <w:rPr>
          <w:highlight w:val="yellow"/>
        </w:rPr>
        <w:t>Titul. Meno Priezvisko,</w:t>
      </w:r>
      <w:r>
        <w:rPr>
          <w:highlight w:val="yellow"/>
        </w:rPr>
        <w:t xml:space="preserve"> Titul.</w:t>
      </w:r>
      <w:r>
        <w:t xml:space="preserve"> </w:t>
      </w:r>
      <w:proofErr w:type="spellStart"/>
      <w:r>
        <w:t>Degree</w:t>
      </w:r>
      <w:proofErr w:type="spellEnd"/>
      <w:r>
        <w:t xml:space="preserve"> of </w:t>
      </w:r>
      <w:proofErr w:type="spellStart"/>
      <w:r>
        <w:t>Qualification</w:t>
      </w:r>
      <w:proofErr w:type="spellEnd"/>
      <w:r>
        <w:t xml:space="preserve">: </w:t>
      </w:r>
      <w:proofErr w:type="spellStart"/>
      <w:r>
        <w:t>Bachelor</w:t>
      </w:r>
      <w:proofErr w:type="spellEnd"/>
      <w:r>
        <w:t xml:space="preserve"> of </w:t>
      </w:r>
      <w:proofErr w:type="spellStart"/>
      <w:r>
        <w:t>Applied</w:t>
      </w:r>
      <w:proofErr w:type="spellEnd"/>
      <w:r>
        <w:t xml:space="preserve"> </w:t>
      </w:r>
      <w:proofErr w:type="spellStart"/>
      <w:r>
        <w:t>Informatics</w:t>
      </w:r>
      <w:proofErr w:type="spellEnd"/>
      <w:r>
        <w:t xml:space="preserve">. Nitra: FNS, 2016. </w:t>
      </w:r>
      <w:r>
        <w:rPr>
          <w:highlight w:val="yellow"/>
        </w:rPr>
        <w:t>.... p.</w:t>
      </w:r>
    </w:p>
    <w:p w14:paraId="1354F780" w14:textId="77777777" w:rsidR="003A4036" w:rsidRDefault="003A4036">
      <w:pPr>
        <w:rPr>
          <w:rStyle w:val="Nzovknihy"/>
          <w:b w:val="0"/>
          <w:bCs w:val="0"/>
          <w:smallCaps w:val="0"/>
          <w:spacing w:val="0"/>
          <w:sz w:val="28"/>
          <w:szCs w:val="28"/>
        </w:rPr>
      </w:pPr>
    </w:p>
    <w:p w14:paraId="3DA79BB4" w14:textId="77777777" w:rsidR="003A4036" w:rsidRDefault="00B7664D">
      <w:pPr>
        <w:rPr>
          <w:rStyle w:val="Nzovknihy"/>
          <w:b w:val="0"/>
          <w:bCs w:val="0"/>
          <w:smallCaps w:val="0"/>
          <w:spacing w:val="0"/>
          <w:sz w:val="28"/>
          <w:szCs w:val="28"/>
        </w:rPr>
      </w:pPr>
      <w:r>
        <w:rPr>
          <w:rStyle w:val="Nzovknihy"/>
          <w:b w:val="0"/>
          <w:bCs w:val="0"/>
          <w:smallCaps w:val="0"/>
          <w:spacing w:val="0"/>
          <w:sz w:val="28"/>
          <w:szCs w:val="28"/>
        </w:rPr>
        <w:t xml:space="preserve">Arduino </w:t>
      </w:r>
      <w:proofErr w:type="spellStart"/>
      <w:r>
        <w:rPr>
          <w:rStyle w:val="Nzovknihy"/>
          <w:b w:val="0"/>
          <w:bCs w:val="0"/>
          <w:smallCaps w:val="0"/>
          <w:spacing w:val="0"/>
          <w:sz w:val="28"/>
          <w:szCs w:val="28"/>
        </w:rPr>
        <w:t>is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an</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open</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source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platform</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which</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functions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with</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help</w:t>
      </w:r>
      <w:proofErr w:type="spellEnd"/>
      <w:r>
        <w:rPr>
          <w:rStyle w:val="Nzovknihy"/>
          <w:b w:val="0"/>
          <w:bCs w:val="0"/>
          <w:smallCaps w:val="0"/>
          <w:spacing w:val="0"/>
          <w:sz w:val="28"/>
          <w:szCs w:val="28"/>
        </w:rPr>
        <w:t xml:space="preserve"> of a </w:t>
      </w:r>
      <w:proofErr w:type="spellStart"/>
      <w:r>
        <w:rPr>
          <w:rStyle w:val="Nzovknihy"/>
          <w:b w:val="0"/>
          <w:bCs w:val="0"/>
          <w:smallCaps w:val="0"/>
          <w:spacing w:val="0"/>
          <w:sz w:val="28"/>
          <w:szCs w:val="28"/>
        </w:rPr>
        <w:t>micro</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controller</w:t>
      </w:r>
      <w:proofErr w:type="spellEnd"/>
      <w:r>
        <w:rPr>
          <w:rStyle w:val="Nzovknihy"/>
          <w:b w:val="0"/>
          <w:bCs w:val="0"/>
          <w:smallCaps w:val="0"/>
          <w:spacing w:val="0"/>
          <w:sz w:val="28"/>
          <w:szCs w:val="28"/>
        </w:rPr>
        <w:t xml:space="preserve"> and </w:t>
      </w:r>
      <w:proofErr w:type="spellStart"/>
      <w:r>
        <w:rPr>
          <w:rStyle w:val="Nzovknihy"/>
          <w:b w:val="0"/>
          <w:bCs w:val="0"/>
          <w:smallCaps w:val="0"/>
          <w:spacing w:val="0"/>
          <w:sz w:val="28"/>
          <w:szCs w:val="28"/>
        </w:rPr>
        <w:t>graphic</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development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environment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It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can</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be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used</w:t>
      </w:r>
      <w:proofErr w:type="spellEnd"/>
      <w:r>
        <w:rPr>
          <w:rStyle w:val="Nzovknihy"/>
          <w:b w:val="0"/>
          <w:bCs w:val="0"/>
          <w:smallCaps w:val="0"/>
          <w:spacing w:val="0"/>
          <w:sz w:val="28"/>
          <w:szCs w:val="28"/>
        </w:rPr>
        <w:t xml:space="preserve"> in </w:t>
      </w:r>
      <w:proofErr w:type="spellStart"/>
      <w:r>
        <w:rPr>
          <w:rStyle w:val="Nzovknihy"/>
          <w:b w:val="0"/>
          <w:bCs w:val="0"/>
          <w:smallCaps w:val="0"/>
          <w:spacing w:val="0"/>
          <w:sz w:val="28"/>
          <w:szCs w:val="28"/>
        </w:rPr>
        <w:t>order</w:t>
      </w:r>
      <w:proofErr w:type="spellEnd"/>
      <w:r>
        <w:rPr>
          <w:rStyle w:val="Nzovknihy"/>
          <w:b w:val="0"/>
          <w:bCs w:val="0"/>
          <w:smallCaps w:val="0"/>
          <w:spacing w:val="0"/>
          <w:sz w:val="28"/>
          <w:szCs w:val="28"/>
        </w:rPr>
        <w:t xml:space="preserve"> to </w:t>
      </w:r>
      <w:proofErr w:type="spellStart"/>
      <w:r>
        <w:rPr>
          <w:rStyle w:val="Nzovknihy"/>
          <w:b w:val="0"/>
          <w:bCs w:val="0"/>
          <w:smallCaps w:val="0"/>
          <w:spacing w:val="0"/>
          <w:sz w:val="28"/>
          <w:szCs w:val="28"/>
        </w:rPr>
        <w:t>create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standalon</w:t>
      </w:r>
      <w:r>
        <w:rPr>
          <w:rStyle w:val="Nzovknihy"/>
          <w:b w:val="0"/>
          <w:bCs w:val="0"/>
          <w:smallCaps w:val="0"/>
          <w:spacing w:val="0"/>
          <w:sz w:val="28"/>
          <w:szCs w:val="28"/>
        </w:rPr>
        <w:t>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interactive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connections</w:t>
      </w:r>
      <w:proofErr w:type="spellEnd"/>
      <w:r>
        <w:rPr>
          <w:rStyle w:val="Nzovknihy"/>
          <w:b w:val="0"/>
          <w:bCs w:val="0"/>
          <w:smallCaps w:val="0"/>
          <w:spacing w:val="0"/>
          <w:sz w:val="28"/>
          <w:szCs w:val="28"/>
        </w:rPr>
        <w:t xml:space="preserve"> or </w:t>
      </w:r>
      <w:proofErr w:type="spellStart"/>
      <w:r>
        <w:rPr>
          <w:rStyle w:val="Nzovknihy"/>
          <w:b w:val="0"/>
          <w:bCs w:val="0"/>
          <w:smallCaps w:val="0"/>
          <w:spacing w:val="0"/>
          <w:sz w:val="28"/>
          <w:szCs w:val="28"/>
        </w:rPr>
        <w:t>it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can</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be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connected</w:t>
      </w:r>
      <w:proofErr w:type="spellEnd"/>
      <w:r>
        <w:rPr>
          <w:rStyle w:val="Nzovknihy"/>
          <w:b w:val="0"/>
          <w:bCs w:val="0"/>
          <w:smallCaps w:val="0"/>
          <w:spacing w:val="0"/>
          <w:sz w:val="28"/>
          <w:szCs w:val="28"/>
        </w:rPr>
        <w:t xml:space="preserve"> to software on </w:t>
      </w:r>
      <w:proofErr w:type="spellStart"/>
      <w:r>
        <w:rPr>
          <w:rStyle w:val="Nzovknihy"/>
          <w:b w:val="0"/>
          <w:bCs w:val="0"/>
          <w:smallCaps w:val="0"/>
          <w:spacing w:val="0"/>
          <w:sz w:val="28"/>
          <w:szCs w:val="28"/>
        </w:rPr>
        <w:t>the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computer</w:t>
      </w:r>
      <w:proofErr w:type="spellEnd"/>
      <w:r>
        <w:rPr>
          <w:rStyle w:val="Nzovknihy"/>
          <w:b w:val="0"/>
          <w:bCs w:val="0"/>
          <w:smallCaps w:val="0"/>
          <w:spacing w:val="0"/>
          <w:sz w:val="28"/>
          <w:szCs w:val="28"/>
        </w:rPr>
        <w:t xml:space="preserve">. In </w:t>
      </w:r>
      <w:proofErr w:type="spellStart"/>
      <w:r>
        <w:rPr>
          <w:rStyle w:val="Nzovknihy"/>
          <w:b w:val="0"/>
          <w:bCs w:val="0"/>
          <w:smallCaps w:val="0"/>
          <w:spacing w:val="0"/>
          <w:sz w:val="28"/>
          <w:szCs w:val="28"/>
        </w:rPr>
        <w:t>the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thesis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we</w:t>
      </w:r>
      <w:proofErr w:type="spellEnd"/>
      <w:r>
        <w:rPr>
          <w:rStyle w:val="Nzovknihy"/>
          <w:b w:val="0"/>
          <w:bCs w:val="0"/>
          <w:smallCaps w:val="0"/>
          <w:spacing w:val="0"/>
          <w:sz w:val="28"/>
          <w:szCs w:val="28"/>
        </w:rPr>
        <w:t xml:space="preserve"> are </w:t>
      </w:r>
      <w:proofErr w:type="spellStart"/>
      <w:r>
        <w:rPr>
          <w:rStyle w:val="Nzovknihy"/>
          <w:b w:val="0"/>
          <w:bCs w:val="0"/>
          <w:smallCaps w:val="0"/>
          <w:spacing w:val="0"/>
          <w:sz w:val="28"/>
          <w:szCs w:val="28"/>
        </w:rPr>
        <w:t>focusing</w:t>
      </w:r>
      <w:proofErr w:type="spellEnd"/>
      <w:r>
        <w:rPr>
          <w:rStyle w:val="Nzovknihy"/>
          <w:b w:val="0"/>
          <w:bCs w:val="0"/>
          <w:smallCaps w:val="0"/>
          <w:spacing w:val="0"/>
          <w:sz w:val="28"/>
          <w:szCs w:val="28"/>
        </w:rPr>
        <w:t xml:space="preserve"> on </w:t>
      </w:r>
      <w:proofErr w:type="spellStart"/>
      <w:r>
        <w:rPr>
          <w:rStyle w:val="Nzovknihy"/>
          <w:b w:val="0"/>
          <w:bCs w:val="0"/>
          <w:smallCaps w:val="0"/>
          <w:spacing w:val="0"/>
          <w:sz w:val="28"/>
          <w:szCs w:val="28"/>
        </w:rPr>
        <w:t>construction</w:t>
      </w:r>
      <w:proofErr w:type="spellEnd"/>
      <w:r>
        <w:rPr>
          <w:rStyle w:val="Nzovknihy"/>
          <w:b w:val="0"/>
          <w:bCs w:val="0"/>
          <w:smallCaps w:val="0"/>
          <w:spacing w:val="0"/>
          <w:sz w:val="28"/>
          <w:szCs w:val="28"/>
        </w:rPr>
        <w:t xml:space="preserve"> and </w:t>
      </w:r>
      <w:proofErr w:type="spellStart"/>
      <w:r>
        <w:rPr>
          <w:rStyle w:val="Nzovknihy"/>
          <w:b w:val="0"/>
          <w:bCs w:val="0"/>
          <w:smallCaps w:val="0"/>
          <w:spacing w:val="0"/>
          <w:sz w:val="28"/>
          <w:szCs w:val="28"/>
        </w:rPr>
        <w:t>control</w:t>
      </w:r>
      <w:proofErr w:type="spellEnd"/>
      <w:r>
        <w:rPr>
          <w:rStyle w:val="Nzovknihy"/>
          <w:b w:val="0"/>
          <w:bCs w:val="0"/>
          <w:smallCaps w:val="0"/>
          <w:spacing w:val="0"/>
          <w:sz w:val="28"/>
          <w:szCs w:val="28"/>
        </w:rPr>
        <w:t xml:space="preserve"> of </w:t>
      </w:r>
      <w:proofErr w:type="spellStart"/>
      <w:r>
        <w:rPr>
          <w:rStyle w:val="Nzovknihy"/>
          <w:b w:val="0"/>
          <w:bCs w:val="0"/>
          <w:smallCaps w:val="0"/>
          <w:spacing w:val="0"/>
          <w:sz w:val="28"/>
          <w:szCs w:val="28"/>
        </w:rPr>
        <w:t>robotic</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equipment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which</w:t>
      </w:r>
      <w:proofErr w:type="spellEnd"/>
      <w:r>
        <w:rPr>
          <w:rStyle w:val="Nzovknihy"/>
          <w:b w:val="0"/>
          <w:bCs w:val="0"/>
          <w:smallCaps w:val="0"/>
          <w:spacing w:val="0"/>
          <w:sz w:val="28"/>
          <w:szCs w:val="28"/>
        </w:rPr>
        <w:t xml:space="preserve"> base </w:t>
      </w:r>
      <w:proofErr w:type="spellStart"/>
      <w:r>
        <w:rPr>
          <w:rStyle w:val="Nzovknihy"/>
          <w:b w:val="0"/>
          <w:bCs w:val="0"/>
          <w:smallCaps w:val="0"/>
          <w:spacing w:val="0"/>
          <w:sz w:val="28"/>
          <w:szCs w:val="28"/>
        </w:rPr>
        <w:t>is</w:t>
      </w:r>
      <w:proofErr w:type="spellEnd"/>
      <w:r>
        <w:rPr>
          <w:rStyle w:val="Nzovknihy"/>
          <w:b w:val="0"/>
          <w:bCs w:val="0"/>
          <w:smallCaps w:val="0"/>
          <w:spacing w:val="0"/>
          <w:sz w:val="28"/>
          <w:szCs w:val="28"/>
        </w:rPr>
        <w:t xml:space="preserve"> Arduino </w:t>
      </w:r>
      <w:proofErr w:type="spellStart"/>
      <w:r>
        <w:rPr>
          <w:rStyle w:val="Nzovknihy"/>
          <w:b w:val="0"/>
          <w:bCs w:val="0"/>
          <w:smallCaps w:val="0"/>
          <w:spacing w:val="0"/>
          <w:sz w:val="28"/>
          <w:szCs w:val="28"/>
        </w:rPr>
        <w:t>while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communication</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takes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place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via</w:t>
      </w:r>
      <w:proofErr w:type="spellEnd"/>
      <w:r>
        <w:rPr>
          <w:rStyle w:val="Nzovknihy"/>
          <w:b w:val="0"/>
          <w:bCs w:val="0"/>
          <w:smallCaps w:val="0"/>
          <w:spacing w:val="0"/>
          <w:sz w:val="28"/>
          <w:szCs w:val="28"/>
        </w:rPr>
        <w:t xml:space="preserve"> Bluetooth. </w:t>
      </w:r>
      <w:proofErr w:type="spellStart"/>
      <w:r>
        <w:rPr>
          <w:rStyle w:val="Nzovknihy"/>
          <w:b w:val="0"/>
          <w:bCs w:val="0"/>
          <w:smallCaps w:val="0"/>
          <w:spacing w:val="0"/>
          <w:sz w:val="28"/>
          <w:szCs w:val="28"/>
        </w:rPr>
        <w:t>The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introduction</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contains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anal</w:t>
      </w:r>
      <w:r>
        <w:rPr>
          <w:rStyle w:val="Nzovknihy"/>
          <w:b w:val="0"/>
          <w:bCs w:val="0"/>
          <w:smallCaps w:val="0"/>
          <w:spacing w:val="0"/>
          <w:sz w:val="28"/>
          <w:szCs w:val="28"/>
        </w:rPr>
        <w:t>ysis</w:t>
      </w:r>
      <w:proofErr w:type="spellEnd"/>
      <w:r>
        <w:rPr>
          <w:rStyle w:val="Nzovknihy"/>
          <w:b w:val="0"/>
          <w:bCs w:val="0"/>
          <w:smallCaps w:val="0"/>
          <w:spacing w:val="0"/>
          <w:sz w:val="28"/>
          <w:szCs w:val="28"/>
        </w:rPr>
        <w:t xml:space="preserve"> of </w:t>
      </w:r>
      <w:proofErr w:type="spellStart"/>
      <w:r>
        <w:rPr>
          <w:rStyle w:val="Nzovknihy"/>
          <w:b w:val="0"/>
          <w:bCs w:val="0"/>
          <w:smallCaps w:val="0"/>
          <w:spacing w:val="0"/>
          <w:sz w:val="28"/>
          <w:szCs w:val="28"/>
        </w:rPr>
        <w:t>robotic</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kits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which</w:t>
      </w:r>
      <w:proofErr w:type="spellEnd"/>
      <w:r>
        <w:rPr>
          <w:rStyle w:val="Nzovknihy"/>
          <w:b w:val="0"/>
          <w:bCs w:val="0"/>
          <w:smallCaps w:val="0"/>
          <w:spacing w:val="0"/>
          <w:sz w:val="28"/>
          <w:szCs w:val="28"/>
        </w:rPr>
        <w:t xml:space="preserve"> are </w:t>
      </w:r>
      <w:proofErr w:type="spellStart"/>
      <w:r>
        <w:rPr>
          <w:rStyle w:val="Nzovknihy"/>
          <w:b w:val="0"/>
          <w:bCs w:val="0"/>
          <w:smallCaps w:val="0"/>
          <w:spacing w:val="0"/>
          <w:sz w:val="28"/>
          <w:szCs w:val="28"/>
        </w:rPr>
        <w:t>used</w:t>
      </w:r>
      <w:proofErr w:type="spellEnd"/>
      <w:r>
        <w:rPr>
          <w:rStyle w:val="Nzovknihy"/>
          <w:b w:val="0"/>
          <w:bCs w:val="0"/>
          <w:smallCaps w:val="0"/>
          <w:spacing w:val="0"/>
          <w:sz w:val="28"/>
          <w:szCs w:val="28"/>
        </w:rPr>
        <w:t xml:space="preserve"> in </w:t>
      </w:r>
      <w:proofErr w:type="spellStart"/>
      <w:r>
        <w:rPr>
          <w:rStyle w:val="Nzovknihy"/>
          <w:b w:val="0"/>
          <w:bCs w:val="0"/>
          <w:smallCaps w:val="0"/>
          <w:spacing w:val="0"/>
          <w:sz w:val="28"/>
          <w:szCs w:val="28"/>
        </w:rPr>
        <w:t>the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present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It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also</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includes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description</w:t>
      </w:r>
      <w:proofErr w:type="spellEnd"/>
      <w:r>
        <w:rPr>
          <w:rStyle w:val="Nzovknihy"/>
          <w:b w:val="0"/>
          <w:bCs w:val="0"/>
          <w:smallCaps w:val="0"/>
          <w:spacing w:val="0"/>
          <w:sz w:val="28"/>
          <w:szCs w:val="28"/>
        </w:rPr>
        <w:t xml:space="preserve"> of </w:t>
      </w:r>
      <w:proofErr w:type="spellStart"/>
      <w:r>
        <w:rPr>
          <w:rStyle w:val="Nzovknihy"/>
          <w:b w:val="0"/>
          <w:bCs w:val="0"/>
          <w:smallCaps w:val="0"/>
          <w:spacing w:val="0"/>
          <w:sz w:val="28"/>
          <w:szCs w:val="28"/>
        </w:rPr>
        <w:t>various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ways</w:t>
      </w:r>
      <w:proofErr w:type="spellEnd"/>
      <w:r>
        <w:rPr>
          <w:rStyle w:val="Nzovknihy"/>
          <w:b w:val="0"/>
          <w:bCs w:val="0"/>
          <w:smallCaps w:val="0"/>
          <w:spacing w:val="0"/>
          <w:sz w:val="28"/>
          <w:szCs w:val="28"/>
        </w:rPr>
        <w:t xml:space="preserve"> of </w:t>
      </w:r>
      <w:proofErr w:type="spellStart"/>
      <w:r>
        <w:rPr>
          <w:rStyle w:val="Nzovknihy"/>
          <w:b w:val="0"/>
          <w:bCs w:val="0"/>
          <w:smallCaps w:val="0"/>
          <w:spacing w:val="0"/>
          <w:sz w:val="28"/>
          <w:szCs w:val="28"/>
        </w:rPr>
        <w:t>creating</w:t>
      </w:r>
      <w:proofErr w:type="spellEnd"/>
      <w:r>
        <w:rPr>
          <w:rStyle w:val="Nzovknihy"/>
          <w:b w:val="0"/>
          <w:bCs w:val="0"/>
          <w:smallCaps w:val="0"/>
          <w:spacing w:val="0"/>
          <w:sz w:val="28"/>
          <w:szCs w:val="28"/>
        </w:rPr>
        <w:t xml:space="preserve"> Android </w:t>
      </w:r>
      <w:proofErr w:type="spellStart"/>
      <w:r>
        <w:rPr>
          <w:rStyle w:val="Nzovknihy"/>
          <w:b w:val="0"/>
          <w:bCs w:val="0"/>
          <w:smallCaps w:val="0"/>
          <w:spacing w:val="0"/>
          <w:sz w:val="28"/>
          <w:szCs w:val="28"/>
        </w:rPr>
        <w:t>applications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composition</w:t>
      </w:r>
      <w:proofErr w:type="spellEnd"/>
      <w:r>
        <w:rPr>
          <w:rStyle w:val="Nzovknihy"/>
          <w:b w:val="0"/>
          <w:bCs w:val="0"/>
          <w:smallCaps w:val="0"/>
          <w:spacing w:val="0"/>
          <w:sz w:val="28"/>
          <w:szCs w:val="28"/>
        </w:rPr>
        <w:t xml:space="preserve"> and </w:t>
      </w:r>
      <w:proofErr w:type="spellStart"/>
      <w:r>
        <w:rPr>
          <w:rStyle w:val="Nzovknihy"/>
          <w:b w:val="0"/>
          <w:bCs w:val="0"/>
          <w:smallCaps w:val="0"/>
          <w:spacing w:val="0"/>
          <w:sz w:val="28"/>
          <w:szCs w:val="28"/>
        </w:rPr>
        <w:t>functionality</w:t>
      </w:r>
      <w:proofErr w:type="spellEnd"/>
      <w:r>
        <w:rPr>
          <w:rStyle w:val="Nzovknihy"/>
          <w:b w:val="0"/>
          <w:bCs w:val="0"/>
          <w:smallCaps w:val="0"/>
          <w:spacing w:val="0"/>
          <w:sz w:val="28"/>
          <w:szCs w:val="28"/>
        </w:rPr>
        <w:t xml:space="preserve"> of </w:t>
      </w:r>
      <w:proofErr w:type="spellStart"/>
      <w:r>
        <w:rPr>
          <w:rStyle w:val="Nzovknihy"/>
          <w:b w:val="0"/>
          <w:bCs w:val="0"/>
          <w:smallCaps w:val="0"/>
          <w:spacing w:val="0"/>
          <w:sz w:val="28"/>
          <w:szCs w:val="28"/>
        </w:rPr>
        <w:t>the</w:t>
      </w:r>
      <w:proofErr w:type="spellEnd"/>
      <w:r>
        <w:rPr>
          <w:rStyle w:val="Nzovknihy"/>
          <w:b w:val="0"/>
          <w:bCs w:val="0"/>
          <w:smallCaps w:val="0"/>
          <w:spacing w:val="0"/>
          <w:sz w:val="28"/>
          <w:szCs w:val="28"/>
        </w:rPr>
        <w:t xml:space="preserve"> robot. </w:t>
      </w:r>
      <w:proofErr w:type="spellStart"/>
      <w:r>
        <w:rPr>
          <w:rStyle w:val="Nzovknihy"/>
          <w:b w:val="0"/>
          <w:bCs w:val="0"/>
          <w:smallCaps w:val="0"/>
          <w:spacing w:val="0"/>
          <w:sz w:val="28"/>
          <w:szCs w:val="28"/>
        </w:rPr>
        <w:t>There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is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also</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mentioned</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the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method</w:t>
      </w:r>
      <w:proofErr w:type="spellEnd"/>
      <w:r>
        <w:rPr>
          <w:rStyle w:val="Nzovknihy"/>
          <w:b w:val="0"/>
          <w:bCs w:val="0"/>
          <w:smallCaps w:val="0"/>
          <w:spacing w:val="0"/>
          <w:sz w:val="28"/>
          <w:szCs w:val="28"/>
        </w:rPr>
        <w:t xml:space="preserve"> of </w:t>
      </w:r>
      <w:proofErr w:type="spellStart"/>
      <w:r>
        <w:rPr>
          <w:rStyle w:val="Nzovknihy"/>
          <w:b w:val="0"/>
          <w:bCs w:val="0"/>
          <w:smallCaps w:val="0"/>
          <w:spacing w:val="0"/>
          <w:sz w:val="28"/>
          <w:szCs w:val="28"/>
        </w:rPr>
        <w:t>programming</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the</w:t>
      </w:r>
      <w:proofErr w:type="spellEnd"/>
      <w:r>
        <w:rPr>
          <w:rStyle w:val="Nzovknihy"/>
          <w:b w:val="0"/>
          <w:bCs w:val="0"/>
          <w:smallCaps w:val="0"/>
          <w:spacing w:val="0"/>
          <w:sz w:val="28"/>
          <w:szCs w:val="28"/>
        </w:rPr>
        <w:t xml:space="preserve"> Arduino and Android </w:t>
      </w:r>
      <w:proofErr w:type="spellStart"/>
      <w:r>
        <w:rPr>
          <w:rStyle w:val="Nzovknihy"/>
          <w:b w:val="0"/>
          <w:bCs w:val="0"/>
          <w:smallCaps w:val="0"/>
          <w:spacing w:val="0"/>
          <w:sz w:val="28"/>
          <w:szCs w:val="28"/>
        </w:rPr>
        <w:t>applica</w:t>
      </w:r>
      <w:r>
        <w:rPr>
          <w:rStyle w:val="Nzovknihy"/>
          <w:b w:val="0"/>
          <w:bCs w:val="0"/>
          <w:smallCaps w:val="0"/>
          <w:spacing w:val="0"/>
          <w:sz w:val="28"/>
          <w:szCs w:val="28"/>
        </w:rPr>
        <w:t>tion</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The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technology</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behind</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this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project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is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used</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frequently</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therefore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we</w:t>
      </w:r>
      <w:proofErr w:type="spellEnd"/>
      <w:r>
        <w:rPr>
          <w:rStyle w:val="Nzovknihy"/>
          <w:b w:val="0"/>
          <w:bCs w:val="0"/>
          <w:smallCaps w:val="0"/>
          <w:spacing w:val="0"/>
          <w:sz w:val="28"/>
          <w:szCs w:val="28"/>
        </w:rPr>
        <w:t xml:space="preserve"> do </w:t>
      </w:r>
      <w:proofErr w:type="spellStart"/>
      <w:r>
        <w:rPr>
          <w:rStyle w:val="Nzovknihy"/>
          <w:b w:val="0"/>
          <w:bCs w:val="0"/>
          <w:smallCaps w:val="0"/>
          <w:spacing w:val="0"/>
          <w:sz w:val="28"/>
          <w:szCs w:val="28"/>
        </w:rPr>
        <w:t>not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see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any</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obstacles</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for</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implementation</w:t>
      </w:r>
      <w:proofErr w:type="spellEnd"/>
      <w:r>
        <w:rPr>
          <w:rStyle w:val="Nzovknihy"/>
          <w:b w:val="0"/>
          <w:bCs w:val="0"/>
          <w:smallCaps w:val="0"/>
          <w:spacing w:val="0"/>
          <w:sz w:val="28"/>
          <w:szCs w:val="28"/>
        </w:rPr>
        <w:t xml:space="preserve"> and </w:t>
      </w:r>
      <w:proofErr w:type="spellStart"/>
      <w:r>
        <w:rPr>
          <w:rStyle w:val="Nzovknihy"/>
          <w:b w:val="0"/>
          <w:bCs w:val="0"/>
          <w:smallCaps w:val="0"/>
          <w:spacing w:val="0"/>
          <w:sz w:val="28"/>
          <w:szCs w:val="28"/>
        </w:rPr>
        <w:t>practical</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use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It</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can</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be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used</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for</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fun</w:t>
      </w:r>
      <w:proofErr w:type="spellEnd"/>
      <w:r>
        <w:rPr>
          <w:rStyle w:val="Nzovknihy"/>
          <w:b w:val="0"/>
          <w:bCs w:val="0"/>
          <w:smallCaps w:val="0"/>
          <w:spacing w:val="0"/>
          <w:sz w:val="28"/>
          <w:szCs w:val="28"/>
        </w:rPr>
        <w:t xml:space="preserve"> as </w:t>
      </w:r>
      <w:proofErr w:type="spellStart"/>
      <w:r>
        <w:rPr>
          <w:rStyle w:val="Nzovknihy"/>
          <w:b w:val="0"/>
          <w:bCs w:val="0"/>
          <w:smallCaps w:val="0"/>
          <w:spacing w:val="0"/>
          <w:sz w:val="28"/>
          <w:szCs w:val="28"/>
        </w:rPr>
        <w:t>well</w:t>
      </w:r>
      <w:proofErr w:type="spellEnd"/>
      <w:r>
        <w:rPr>
          <w:rStyle w:val="Nzovknihy"/>
          <w:b w:val="0"/>
          <w:bCs w:val="0"/>
          <w:smallCaps w:val="0"/>
          <w:spacing w:val="0"/>
          <w:sz w:val="28"/>
          <w:szCs w:val="28"/>
        </w:rPr>
        <w:t xml:space="preserve"> as </w:t>
      </w:r>
      <w:proofErr w:type="spellStart"/>
      <w:r>
        <w:rPr>
          <w:rStyle w:val="Nzovknihy"/>
          <w:b w:val="0"/>
          <w:bCs w:val="0"/>
          <w:smallCaps w:val="0"/>
          <w:spacing w:val="0"/>
          <w:sz w:val="28"/>
          <w:szCs w:val="28"/>
        </w:rPr>
        <w:t>for</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the</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educational</w:t>
      </w:r>
      <w:proofErr w:type="spellEnd"/>
      <w:r>
        <w:rPr>
          <w:rStyle w:val="Nzovknihy"/>
          <w:b w:val="0"/>
          <w:bCs w:val="0"/>
          <w:smallCaps w:val="0"/>
          <w:spacing w:val="0"/>
          <w:sz w:val="28"/>
          <w:szCs w:val="28"/>
        </w:rPr>
        <w:t xml:space="preserve"> </w:t>
      </w:r>
      <w:proofErr w:type="spellStart"/>
      <w:r>
        <w:rPr>
          <w:rStyle w:val="Nzovknihy"/>
          <w:b w:val="0"/>
          <w:bCs w:val="0"/>
          <w:smallCaps w:val="0"/>
          <w:spacing w:val="0"/>
          <w:sz w:val="28"/>
          <w:szCs w:val="28"/>
        </w:rPr>
        <w:t>purposes</w:t>
      </w:r>
      <w:proofErr w:type="spellEnd"/>
      <w:r>
        <w:rPr>
          <w:rStyle w:val="Nzovknihy"/>
          <w:b w:val="0"/>
          <w:bCs w:val="0"/>
          <w:smallCaps w:val="0"/>
          <w:spacing w:val="0"/>
          <w:sz w:val="28"/>
          <w:szCs w:val="28"/>
        </w:rPr>
        <w:t>.</w:t>
      </w:r>
    </w:p>
    <w:p w14:paraId="620D16B0" w14:textId="77777777" w:rsidR="003A4036" w:rsidRDefault="003A4036">
      <w:pPr>
        <w:rPr>
          <w:rStyle w:val="Nzovknihy"/>
          <w:b w:val="0"/>
          <w:bCs w:val="0"/>
          <w:smallCaps w:val="0"/>
          <w:spacing w:val="0"/>
          <w:sz w:val="28"/>
          <w:szCs w:val="28"/>
        </w:rPr>
      </w:pPr>
    </w:p>
    <w:p w14:paraId="2B2C5706" w14:textId="77777777" w:rsidR="003A4036" w:rsidRDefault="00B7664D">
      <w:proofErr w:type="spellStart"/>
      <w:r>
        <w:t>Keywords</w:t>
      </w:r>
      <w:proofErr w:type="spellEnd"/>
      <w:r>
        <w:t xml:space="preserve">: Robot. Arduino. open-source. Android. </w:t>
      </w:r>
      <w:r>
        <w:t>Bluetooth. Apache Cordova.</w:t>
      </w:r>
    </w:p>
    <w:p w14:paraId="5F134909" w14:textId="77777777" w:rsidR="003A4036" w:rsidRDefault="003A4036">
      <w:pPr>
        <w:rPr>
          <w:rStyle w:val="Nzovknihy"/>
          <w:b w:val="0"/>
          <w:bCs w:val="0"/>
          <w:smallCaps w:val="0"/>
          <w:spacing w:val="0"/>
          <w:sz w:val="28"/>
          <w:szCs w:val="28"/>
        </w:rPr>
      </w:pPr>
    </w:p>
    <w:p w14:paraId="01E5BF88" w14:textId="77777777" w:rsidR="003A4036" w:rsidRDefault="00B7664D">
      <w:pPr>
        <w:rPr>
          <w:rStyle w:val="Nzovknihy"/>
          <w:b w:val="0"/>
          <w:bCs w:val="0"/>
          <w:smallCaps w:val="0"/>
          <w:spacing w:val="0"/>
          <w:sz w:val="28"/>
          <w:szCs w:val="28"/>
        </w:rPr>
      </w:pPr>
      <w:r>
        <w:br w:type="page"/>
      </w:r>
    </w:p>
    <w:p w14:paraId="65F16F0A" w14:textId="77777777" w:rsidR="003A4036" w:rsidRDefault="00B7664D">
      <w:pPr>
        <w:pStyle w:val="Nadpis1"/>
      </w:pPr>
      <w:bookmarkStart w:id="51" w:name="_Toc447032396"/>
      <w:bookmarkEnd w:id="51"/>
      <w:r>
        <w:rPr>
          <w:rStyle w:val="Nzovknihy"/>
          <w:b/>
          <w:bCs/>
          <w:caps w:val="0"/>
          <w:smallCaps w:val="0"/>
          <w:spacing w:val="0"/>
          <w:sz w:val="28"/>
        </w:rPr>
        <w:lastRenderedPageBreak/>
        <w:t>obsah</w:t>
      </w:r>
    </w:p>
    <w:sdt>
      <w:sdtPr>
        <w:rPr>
          <w:rFonts w:ascii="Times New Roman" w:hAnsi="Times New Roman"/>
          <w:b w:val="0"/>
          <w:bCs w:val="0"/>
          <w:sz w:val="24"/>
          <w:szCs w:val="24"/>
        </w:rPr>
        <w:id w:val="1327173925"/>
        <w:docPartObj>
          <w:docPartGallery w:val="Table of Contents"/>
          <w:docPartUnique/>
        </w:docPartObj>
      </w:sdtPr>
      <w:sdtEndPr/>
      <w:sdtContent>
        <w:p w14:paraId="7A3DBA08" w14:textId="77777777" w:rsidR="003A4036" w:rsidRDefault="00B7664D">
          <w:pPr>
            <w:pStyle w:val="Hlavikaobsahu"/>
            <w:ind w:firstLine="0"/>
            <w:rPr>
              <w:rFonts w:asciiTheme="minorHAnsi" w:eastAsiaTheme="minorEastAsia" w:hAnsiTheme="minorHAnsi" w:cstheme="minorBidi"/>
              <w:b w:val="0"/>
              <w:bCs w:val="0"/>
              <w:sz w:val="22"/>
              <w:szCs w:val="22"/>
              <w:lang w:eastAsia="sk-SK"/>
            </w:rPr>
          </w:pPr>
          <w:r>
            <w:fldChar w:fldCharType="begin"/>
          </w:r>
          <w:r>
            <w:instrText>TOC \z \o "1-3" \u \h</w:instrText>
          </w:r>
          <w:r>
            <w:fldChar w:fldCharType="end"/>
          </w:r>
        </w:p>
        <w:p w14:paraId="2D16CF3A" w14:textId="77777777" w:rsidR="003A4036" w:rsidRDefault="00B7664D">
          <w:pPr>
            <w:pStyle w:val="Contents1"/>
            <w:rPr>
              <w:rFonts w:asciiTheme="minorHAnsi" w:eastAsiaTheme="minorEastAsia" w:hAnsiTheme="minorHAnsi" w:cstheme="minorBidi"/>
              <w:b w:val="0"/>
              <w:bCs w:val="0"/>
              <w:sz w:val="22"/>
              <w:szCs w:val="22"/>
              <w:lang w:eastAsia="sk-SK"/>
            </w:rPr>
          </w:pPr>
          <w:hyperlink w:anchor="_Toc447032397">
            <w:r>
              <w:rPr>
                <w:rStyle w:val="IndexLink"/>
                <w:webHidden/>
              </w:rPr>
              <w:t>Zoznam skratiek a značiek</w:t>
            </w:r>
            <w:r>
              <w:rPr>
                <w:webHidden/>
              </w:rPr>
              <w:fldChar w:fldCharType="begin"/>
            </w:r>
            <w:r>
              <w:rPr>
                <w:webHidden/>
              </w:rPr>
              <w:instrText>PAGEREF _Toc447032397 \h</w:instrText>
            </w:r>
            <w:r>
              <w:rPr>
                <w:webHidden/>
              </w:rPr>
            </w:r>
            <w:r>
              <w:rPr>
                <w:webHidden/>
              </w:rPr>
              <w:fldChar w:fldCharType="separate"/>
            </w:r>
            <w:r>
              <w:rPr>
                <w:rStyle w:val="IndexLink"/>
              </w:rPr>
              <w:tab/>
              <w:t>6</w:t>
            </w:r>
            <w:r>
              <w:rPr>
                <w:webHidden/>
              </w:rPr>
              <w:fldChar w:fldCharType="end"/>
            </w:r>
          </w:hyperlink>
        </w:p>
        <w:p w14:paraId="5F18A388" w14:textId="77777777" w:rsidR="003A4036" w:rsidRDefault="00B7664D">
          <w:pPr>
            <w:pStyle w:val="Contents1"/>
            <w:rPr>
              <w:rFonts w:asciiTheme="minorHAnsi" w:eastAsiaTheme="minorEastAsia" w:hAnsiTheme="minorHAnsi" w:cstheme="minorBidi"/>
              <w:b w:val="0"/>
              <w:bCs w:val="0"/>
              <w:sz w:val="22"/>
              <w:szCs w:val="22"/>
              <w:lang w:eastAsia="sk-SK"/>
            </w:rPr>
          </w:pPr>
          <w:hyperlink w:anchor="_Toc447032398">
            <w:r>
              <w:rPr>
                <w:rStyle w:val="IndexLink"/>
                <w:webHidden/>
              </w:rPr>
              <w:t>Slovník pojmov</w:t>
            </w:r>
            <w:r>
              <w:rPr>
                <w:webHidden/>
              </w:rPr>
              <w:fldChar w:fldCharType="begin"/>
            </w:r>
            <w:r>
              <w:rPr>
                <w:webHidden/>
              </w:rPr>
              <w:instrText>PAGEREF _Toc447032398 \h</w:instrText>
            </w:r>
            <w:r>
              <w:rPr>
                <w:webHidden/>
              </w:rPr>
            </w:r>
            <w:r>
              <w:rPr>
                <w:webHidden/>
              </w:rPr>
              <w:fldChar w:fldCharType="separate"/>
            </w:r>
            <w:r>
              <w:rPr>
                <w:rStyle w:val="IndexLink"/>
              </w:rPr>
              <w:tab/>
              <w:t>8</w:t>
            </w:r>
            <w:r>
              <w:rPr>
                <w:webHidden/>
              </w:rPr>
              <w:fldChar w:fldCharType="end"/>
            </w:r>
          </w:hyperlink>
        </w:p>
        <w:p w14:paraId="4F4692D7" w14:textId="77777777" w:rsidR="003A4036" w:rsidRDefault="00B7664D">
          <w:pPr>
            <w:pStyle w:val="Contents1"/>
            <w:rPr>
              <w:rFonts w:asciiTheme="minorHAnsi" w:eastAsiaTheme="minorEastAsia" w:hAnsiTheme="minorHAnsi" w:cstheme="minorBidi"/>
              <w:b w:val="0"/>
              <w:bCs w:val="0"/>
              <w:sz w:val="22"/>
              <w:szCs w:val="22"/>
              <w:lang w:eastAsia="sk-SK"/>
            </w:rPr>
          </w:pPr>
          <w:hyperlink w:anchor="_Toc447032399">
            <w:r>
              <w:rPr>
                <w:rStyle w:val="IndexLink"/>
                <w:webHidden/>
              </w:rPr>
              <w:t>Úvod</w:t>
            </w:r>
            <w:r>
              <w:rPr>
                <w:webHidden/>
              </w:rPr>
              <w:fldChar w:fldCharType="begin"/>
            </w:r>
            <w:r>
              <w:rPr>
                <w:webHidden/>
              </w:rPr>
              <w:instrText>PAGEREF</w:instrText>
            </w:r>
            <w:r>
              <w:rPr>
                <w:webHidden/>
              </w:rPr>
              <w:instrText xml:space="preserve"> _Toc447032399 \h</w:instrText>
            </w:r>
            <w:r>
              <w:rPr>
                <w:webHidden/>
              </w:rPr>
            </w:r>
            <w:r>
              <w:rPr>
                <w:webHidden/>
              </w:rPr>
              <w:fldChar w:fldCharType="separate"/>
            </w:r>
            <w:r>
              <w:rPr>
                <w:rStyle w:val="IndexLink"/>
              </w:rPr>
              <w:tab/>
            </w:r>
            <w:r>
              <w:rPr>
                <w:rStyle w:val="IndexLink"/>
              </w:rPr>
              <w:tab/>
              <w:t>9</w:t>
            </w:r>
            <w:r>
              <w:rPr>
                <w:webHidden/>
              </w:rPr>
              <w:fldChar w:fldCharType="end"/>
            </w:r>
          </w:hyperlink>
        </w:p>
        <w:p w14:paraId="617C144D" w14:textId="77777777" w:rsidR="003A4036" w:rsidRDefault="00B7664D">
          <w:pPr>
            <w:pStyle w:val="Contents1"/>
            <w:rPr>
              <w:rFonts w:asciiTheme="minorHAnsi" w:eastAsiaTheme="minorEastAsia" w:hAnsiTheme="minorHAnsi" w:cstheme="minorBidi"/>
              <w:b w:val="0"/>
              <w:bCs w:val="0"/>
              <w:sz w:val="22"/>
              <w:szCs w:val="22"/>
              <w:lang w:eastAsia="sk-SK"/>
            </w:rPr>
          </w:pPr>
          <w:hyperlink w:anchor="_Toc447032400">
            <w:r>
              <w:rPr>
                <w:rStyle w:val="IndexLink"/>
                <w:webHidden/>
              </w:rPr>
              <w:t>1</w:t>
            </w:r>
            <w:r>
              <w:rPr>
                <w:rStyle w:val="IndexLink"/>
                <w:rFonts w:asciiTheme="minorHAnsi" w:eastAsiaTheme="minorEastAsia" w:hAnsiTheme="minorHAnsi" w:cstheme="minorBidi"/>
                <w:b w:val="0"/>
                <w:bCs w:val="0"/>
                <w:sz w:val="22"/>
                <w:szCs w:val="22"/>
                <w:lang w:eastAsia="sk-SK"/>
              </w:rPr>
              <w:t xml:space="preserve"> </w:t>
            </w:r>
            <w:r>
              <w:rPr>
                <w:rStyle w:val="IndexLink"/>
              </w:rPr>
              <w:t>Bezdrôtové ovládanie zariadení</w:t>
            </w:r>
            <w:r>
              <w:rPr>
                <w:webHidden/>
              </w:rPr>
              <w:fldChar w:fldCharType="begin"/>
            </w:r>
            <w:r>
              <w:rPr>
                <w:webHidden/>
              </w:rPr>
              <w:instrText>PAGEREF _Toc447032400 \h</w:instrText>
            </w:r>
            <w:r>
              <w:rPr>
                <w:webHidden/>
              </w:rPr>
            </w:r>
            <w:r>
              <w:rPr>
                <w:webHidden/>
              </w:rPr>
              <w:fldChar w:fldCharType="separate"/>
            </w:r>
            <w:r>
              <w:rPr>
                <w:rStyle w:val="IndexLink"/>
              </w:rPr>
              <w:tab/>
              <w:t>10</w:t>
            </w:r>
            <w:r>
              <w:rPr>
                <w:webHidden/>
              </w:rPr>
              <w:fldChar w:fldCharType="end"/>
            </w:r>
          </w:hyperlink>
        </w:p>
        <w:p w14:paraId="7023B1C6" w14:textId="77777777" w:rsidR="003A4036" w:rsidRDefault="00B7664D">
          <w:pPr>
            <w:pStyle w:val="Contents2"/>
            <w:rPr>
              <w:rFonts w:asciiTheme="minorHAnsi" w:eastAsiaTheme="minorEastAsia" w:hAnsiTheme="minorHAnsi" w:cstheme="minorBidi"/>
              <w:szCs w:val="22"/>
              <w:lang w:eastAsia="sk-SK"/>
            </w:rPr>
          </w:pPr>
          <w:hyperlink w:anchor="_Toc447032401">
            <w:r>
              <w:rPr>
                <w:rStyle w:val="IndexLink"/>
                <w:webHidden/>
              </w:rPr>
              <w:t xml:space="preserve">1.1 </w:t>
            </w:r>
            <w:proofErr w:type="spellStart"/>
            <w:r>
              <w:rPr>
                <w:rStyle w:val="IndexLink"/>
                <w:webHidden/>
              </w:rPr>
              <w:t>Merkur</w:t>
            </w:r>
            <w:proofErr w:type="spellEnd"/>
            <w:r>
              <w:rPr>
                <w:rStyle w:val="IndexLink"/>
                <w:webHidden/>
              </w:rPr>
              <w:t xml:space="preserve"> stavebnice</w:t>
            </w:r>
            <w:r>
              <w:rPr>
                <w:webHidden/>
              </w:rPr>
              <w:fldChar w:fldCharType="begin"/>
            </w:r>
            <w:r>
              <w:rPr>
                <w:webHidden/>
              </w:rPr>
              <w:instrText>PAGEREF _Toc447032401 \h</w:instrText>
            </w:r>
            <w:r>
              <w:rPr>
                <w:webHidden/>
              </w:rPr>
            </w:r>
            <w:r>
              <w:rPr>
                <w:webHidden/>
              </w:rPr>
              <w:fldChar w:fldCharType="separate"/>
            </w:r>
            <w:r>
              <w:rPr>
                <w:rStyle w:val="IndexLink"/>
              </w:rPr>
              <w:tab/>
              <w:t>10</w:t>
            </w:r>
            <w:r>
              <w:rPr>
                <w:webHidden/>
              </w:rPr>
              <w:fldChar w:fldCharType="end"/>
            </w:r>
          </w:hyperlink>
        </w:p>
        <w:p w14:paraId="2467F709" w14:textId="77777777" w:rsidR="003A4036" w:rsidRDefault="00B7664D">
          <w:pPr>
            <w:pStyle w:val="Contents2"/>
            <w:rPr>
              <w:rFonts w:asciiTheme="minorHAnsi" w:eastAsiaTheme="minorEastAsia" w:hAnsiTheme="minorHAnsi" w:cstheme="minorBidi"/>
              <w:szCs w:val="22"/>
              <w:lang w:eastAsia="sk-SK"/>
            </w:rPr>
          </w:pPr>
          <w:hyperlink w:anchor="_Toc447032402">
            <w:r>
              <w:rPr>
                <w:rStyle w:val="IndexLink"/>
                <w:webHidden/>
              </w:rPr>
              <w:t>1.</w:t>
            </w:r>
            <w:r>
              <w:rPr>
                <w:rStyle w:val="IndexLink"/>
                <w:rFonts w:asciiTheme="minorHAnsi" w:eastAsiaTheme="minorEastAsia" w:hAnsiTheme="minorHAnsi" w:cstheme="minorBidi"/>
                <w:szCs w:val="22"/>
                <w:lang w:eastAsia="sk-SK"/>
              </w:rPr>
              <w:t xml:space="preserve"> </w:t>
            </w:r>
            <w:r>
              <w:rPr>
                <w:rStyle w:val="IndexLink"/>
              </w:rPr>
              <w:t>Arduino</w:t>
            </w:r>
            <w:r>
              <w:rPr>
                <w:webHidden/>
              </w:rPr>
              <w:fldChar w:fldCharType="begin"/>
            </w:r>
            <w:r>
              <w:rPr>
                <w:webHidden/>
              </w:rPr>
              <w:instrText>PAGEREF _Toc447032402 \h</w:instrText>
            </w:r>
            <w:r>
              <w:rPr>
                <w:webHidden/>
              </w:rPr>
            </w:r>
            <w:r>
              <w:rPr>
                <w:webHidden/>
              </w:rPr>
              <w:fldChar w:fldCharType="separate"/>
            </w:r>
            <w:r>
              <w:rPr>
                <w:rStyle w:val="IndexLink"/>
              </w:rPr>
              <w:tab/>
            </w:r>
            <w:r>
              <w:rPr>
                <w:rStyle w:val="IndexLink"/>
              </w:rPr>
              <w:tab/>
              <w:t>10</w:t>
            </w:r>
            <w:r>
              <w:rPr>
                <w:webHidden/>
              </w:rPr>
              <w:fldChar w:fldCharType="end"/>
            </w:r>
          </w:hyperlink>
        </w:p>
        <w:p w14:paraId="437CE2B8" w14:textId="77777777" w:rsidR="003A4036" w:rsidRDefault="00B7664D">
          <w:pPr>
            <w:pStyle w:val="Contents2"/>
            <w:rPr>
              <w:rFonts w:asciiTheme="minorHAnsi" w:eastAsiaTheme="minorEastAsia" w:hAnsiTheme="minorHAnsi" w:cstheme="minorBidi"/>
              <w:szCs w:val="22"/>
              <w:lang w:eastAsia="sk-SK"/>
            </w:rPr>
          </w:pPr>
          <w:hyperlink w:anchor="_Toc447032403">
            <w:r>
              <w:rPr>
                <w:rStyle w:val="IndexLink"/>
                <w:webHidden/>
              </w:rPr>
              <w:t>1.3 Raspberry Pi</w:t>
            </w:r>
            <w:r>
              <w:rPr>
                <w:webHidden/>
              </w:rPr>
              <w:fldChar w:fldCharType="begin"/>
            </w:r>
            <w:r>
              <w:rPr>
                <w:webHidden/>
              </w:rPr>
              <w:instrText>PAGEREF _Toc447032403 \h</w:instrText>
            </w:r>
            <w:r>
              <w:rPr>
                <w:webHidden/>
              </w:rPr>
            </w:r>
            <w:r>
              <w:rPr>
                <w:webHidden/>
              </w:rPr>
              <w:fldChar w:fldCharType="separate"/>
            </w:r>
            <w:r>
              <w:rPr>
                <w:rStyle w:val="IndexLink"/>
              </w:rPr>
              <w:tab/>
              <w:t>11</w:t>
            </w:r>
            <w:r>
              <w:rPr>
                <w:webHidden/>
              </w:rPr>
              <w:fldChar w:fldCharType="end"/>
            </w:r>
          </w:hyperlink>
        </w:p>
        <w:p w14:paraId="29128D81" w14:textId="77777777" w:rsidR="003A4036" w:rsidRDefault="00B7664D">
          <w:pPr>
            <w:pStyle w:val="Contents2"/>
            <w:rPr>
              <w:rFonts w:asciiTheme="minorHAnsi" w:eastAsiaTheme="minorEastAsia" w:hAnsiTheme="minorHAnsi" w:cstheme="minorBidi"/>
              <w:szCs w:val="22"/>
              <w:lang w:eastAsia="sk-SK"/>
            </w:rPr>
          </w:pPr>
          <w:hyperlink w:anchor="_Toc447032404">
            <w:r>
              <w:rPr>
                <w:rStyle w:val="IndexLink"/>
                <w:webHidden/>
              </w:rPr>
              <w:t xml:space="preserve">1.4 Lego </w:t>
            </w:r>
            <w:proofErr w:type="spellStart"/>
            <w:r>
              <w:rPr>
                <w:rStyle w:val="IndexLink"/>
                <w:webHidden/>
              </w:rPr>
              <w:t>mindstorm</w:t>
            </w:r>
            <w:proofErr w:type="spellEnd"/>
            <w:r>
              <w:rPr>
                <w:webHidden/>
              </w:rPr>
              <w:fldChar w:fldCharType="begin"/>
            </w:r>
            <w:r>
              <w:rPr>
                <w:webHidden/>
              </w:rPr>
              <w:instrText>PAGEREF _Toc447032404 \h</w:instrText>
            </w:r>
            <w:r>
              <w:rPr>
                <w:webHidden/>
              </w:rPr>
            </w:r>
            <w:r>
              <w:rPr>
                <w:webHidden/>
              </w:rPr>
              <w:fldChar w:fldCharType="separate"/>
            </w:r>
            <w:r>
              <w:rPr>
                <w:rStyle w:val="IndexLink"/>
              </w:rPr>
              <w:tab/>
              <w:t>12</w:t>
            </w:r>
            <w:r>
              <w:rPr>
                <w:webHidden/>
              </w:rPr>
              <w:fldChar w:fldCharType="end"/>
            </w:r>
          </w:hyperlink>
        </w:p>
        <w:p w14:paraId="47CB4D7A" w14:textId="77777777" w:rsidR="003A4036" w:rsidRDefault="00B7664D">
          <w:pPr>
            <w:pStyle w:val="Contents2"/>
            <w:rPr>
              <w:rFonts w:asciiTheme="minorHAnsi" w:eastAsiaTheme="minorEastAsia" w:hAnsiTheme="minorHAnsi" w:cstheme="minorBidi"/>
              <w:szCs w:val="22"/>
              <w:lang w:eastAsia="sk-SK"/>
            </w:rPr>
          </w:pPr>
          <w:hyperlink w:anchor="_Toc447032405">
            <w:r>
              <w:rPr>
                <w:rStyle w:val="IndexLink"/>
                <w:webHidden/>
              </w:rPr>
              <w:t>1.5 Využitie Elektronických stavebníc v praxe</w:t>
            </w:r>
            <w:r>
              <w:rPr>
                <w:webHidden/>
              </w:rPr>
              <w:fldChar w:fldCharType="begin"/>
            </w:r>
            <w:r>
              <w:rPr>
                <w:webHidden/>
              </w:rPr>
              <w:instrText>PAGEREF _Toc447032405 \h</w:instrText>
            </w:r>
            <w:r>
              <w:rPr>
                <w:webHidden/>
              </w:rPr>
            </w:r>
            <w:r>
              <w:rPr>
                <w:webHidden/>
              </w:rPr>
              <w:fldChar w:fldCharType="separate"/>
            </w:r>
            <w:r>
              <w:rPr>
                <w:rStyle w:val="IndexLink"/>
              </w:rPr>
              <w:tab/>
              <w:t>13</w:t>
            </w:r>
            <w:r>
              <w:rPr>
                <w:webHidden/>
              </w:rPr>
              <w:fldChar w:fldCharType="end"/>
            </w:r>
          </w:hyperlink>
        </w:p>
        <w:p w14:paraId="5D682353" w14:textId="77777777" w:rsidR="003A4036" w:rsidRDefault="00B7664D">
          <w:pPr>
            <w:pStyle w:val="Contents2"/>
            <w:rPr>
              <w:rFonts w:asciiTheme="minorHAnsi" w:eastAsiaTheme="minorEastAsia" w:hAnsiTheme="minorHAnsi" w:cstheme="minorBidi"/>
              <w:szCs w:val="22"/>
              <w:lang w:eastAsia="sk-SK"/>
            </w:rPr>
          </w:pPr>
          <w:hyperlink w:anchor="_Toc447032406">
            <w:r>
              <w:rPr>
                <w:rStyle w:val="IndexLink"/>
                <w:webHidden/>
              </w:rPr>
              <w:t>1.6 Bezdrôtové technológie</w:t>
            </w:r>
            <w:r>
              <w:rPr>
                <w:webHidden/>
              </w:rPr>
              <w:fldChar w:fldCharType="begin"/>
            </w:r>
            <w:r>
              <w:rPr>
                <w:webHidden/>
              </w:rPr>
              <w:instrText>PAGEREF _Toc447032406 \h</w:instrText>
            </w:r>
            <w:r>
              <w:rPr>
                <w:webHidden/>
              </w:rPr>
            </w:r>
            <w:r>
              <w:rPr>
                <w:webHidden/>
              </w:rPr>
              <w:fldChar w:fldCharType="separate"/>
            </w:r>
            <w:r>
              <w:rPr>
                <w:rStyle w:val="IndexLink"/>
              </w:rPr>
              <w:tab/>
              <w:t>14</w:t>
            </w:r>
            <w:r>
              <w:rPr>
                <w:webHidden/>
              </w:rPr>
              <w:fldChar w:fldCharType="end"/>
            </w:r>
          </w:hyperlink>
        </w:p>
        <w:p w14:paraId="7F201777" w14:textId="77777777" w:rsidR="003A4036" w:rsidRDefault="00B7664D">
          <w:pPr>
            <w:pStyle w:val="Contents3"/>
            <w:rPr>
              <w:rFonts w:asciiTheme="minorHAnsi" w:eastAsiaTheme="minorEastAsia" w:hAnsiTheme="minorHAnsi" w:cstheme="minorBidi"/>
              <w:iCs w:val="0"/>
              <w:szCs w:val="22"/>
              <w:lang w:eastAsia="sk-SK"/>
            </w:rPr>
          </w:pPr>
          <w:hyperlink w:anchor="_Toc447032407">
            <w:r>
              <w:rPr>
                <w:rStyle w:val="IndexLink"/>
                <w:webHidden/>
              </w:rPr>
              <w:t>1.6.1 Bluetooth</w:t>
            </w:r>
            <w:r>
              <w:rPr>
                <w:webHidden/>
              </w:rPr>
              <w:fldChar w:fldCharType="begin"/>
            </w:r>
            <w:r>
              <w:rPr>
                <w:webHidden/>
              </w:rPr>
              <w:instrText>PAGEREF _Toc447032407 \h</w:instrText>
            </w:r>
            <w:r>
              <w:rPr>
                <w:webHidden/>
              </w:rPr>
            </w:r>
            <w:r>
              <w:rPr>
                <w:webHidden/>
              </w:rPr>
              <w:fldChar w:fldCharType="separate"/>
            </w:r>
            <w:r>
              <w:rPr>
                <w:rStyle w:val="IndexLink"/>
              </w:rPr>
              <w:tab/>
              <w:t>14</w:t>
            </w:r>
            <w:r>
              <w:rPr>
                <w:webHidden/>
              </w:rPr>
              <w:fldChar w:fldCharType="end"/>
            </w:r>
          </w:hyperlink>
        </w:p>
        <w:p w14:paraId="0D313B27" w14:textId="77777777" w:rsidR="003A4036" w:rsidRDefault="00B7664D">
          <w:pPr>
            <w:pStyle w:val="Contents3"/>
            <w:rPr>
              <w:rFonts w:asciiTheme="minorHAnsi" w:eastAsiaTheme="minorEastAsia" w:hAnsiTheme="minorHAnsi" w:cstheme="minorBidi"/>
              <w:iCs w:val="0"/>
              <w:szCs w:val="22"/>
              <w:lang w:eastAsia="sk-SK"/>
            </w:rPr>
          </w:pPr>
          <w:hyperlink w:anchor="_Toc447032408">
            <w:r>
              <w:rPr>
                <w:rStyle w:val="IndexLink"/>
                <w:webHidden/>
              </w:rPr>
              <w:t>1.6.2</w:t>
            </w:r>
            <w:r>
              <w:rPr>
                <w:rStyle w:val="IndexLink"/>
                <w:rFonts w:asciiTheme="minorHAnsi" w:eastAsiaTheme="minorEastAsia" w:hAnsiTheme="minorHAnsi" w:cstheme="minorBidi"/>
                <w:iCs w:val="0"/>
                <w:szCs w:val="22"/>
                <w:lang w:eastAsia="sk-SK"/>
              </w:rPr>
              <w:t xml:space="preserve"> </w:t>
            </w:r>
            <w:r>
              <w:rPr>
                <w:rStyle w:val="IndexLink"/>
              </w:rPr>
              <w:t>WiF</w:t>
            </w:r>
            <w:r>
              <w:rPr>
                <w:rStyle w:val="IndexLink"/>
              </w:rPr>
              <w:t>i</w:t>
            </w:r>
            <w:r>
              <w:rPr>
                <w:webHidden/>
              </w:rPr>
              <w:fldChar w:fldCharType="begin"/>
            </w:r>
            <w:r>
              <w:rPr>
                <w:webHidden/>
              </w:rPr>
              <w:instrText>PAGEREF _Toc447032408 \h</w:instrText>
            </w:r>
            <w:r>
              <w:rPr>
                <w:webHidden/>
              </w:rPr>
            </w:r>
            <w:r>
              <w:rPr>
                <w:webHidden/>
              </w:rPr>
              <w:fldChar w:fldCharType="separate"/>
            </w:r>
            <w:r>
              <w:rPr>
                <w:rStyle w:val="IndexLink"/>
              </w:rPr>
              <w:tab/>
            </w:r>
            <w:r>
              <w:rPr>
                <w:rStyle w:val="IndexLink"/>
              </w:rPr>
              <w:tab/>
              <w:t>14</w:t>
            </w:r>
            <w:r>
              <w:rPr>
                <w:webHidden/>
              </w:rPr>
              <w:fldChar w:fldCharType="end"/>
            </w:r>
          </w:hyperlink>
        </w:p>
        <w:p w14:paraId="34B6F1A7" w14:textId="77777777" w:rsidR="003A4036" w:rsidRDefault="00B7664D">
          <w:pPr>
            <w:pStyle w:val="Contents2"/>
            <w:rPr>
              <w:rFonts w:asciiTheme="minorHAnsi" w:eastAsiaTheme="minorEastAsia" w:hAnsiTheme="minorHAnsi" w:cstheme="minorBidi"/>
              <w:szCs w:val="22"/>
              <w:lang w:eastAsia="sk-SK"/>
            </w:rPr>
          </w:pPr>
          <w:hyperlink w:anchor="_Toc447032409">
            <w:r>
              <w:rPr>
                <w:rStyle w:val="IndexLink"/>
                <w:webHidden/>
              </w:rPr>
              <w:t>1.7 Možnosti vývoja aplikácii</w:t>
            </w:r>
            <w:r>
              <w:rPr>
                <w:webHidden/>
              </w:rPr>
              <w:fldChar w:fldCharType="begin"/>
            </w:r>
            <w:r>
              <w:rPr>
                <w:webHidden/>
              </w:rPr>
              <w:instrText>PAGEREF _Toc447032409 \h</w:instrText>
            </w:r>
            <w:r>
              <w:rPr>
                <w:webHidden/>
              </w:rPr>
            </w:r>
            <w:r>
              <w:rPr>
                <w:webHidden/>
              </w:rPr>
              <w:fldChar w:fldCharType="separate"/>
            </w:r>
            <w:r>
              <w:rPr>
                <w:rStyle w:val="IndexLink"/>
              </w:rPr>
              <w:tab/>
              <w:t>15</w:t>
            </w:r>
            <w:r>
              <w:rPr>
                <w:webHidden/>
              </w:rPr>
              <w:fldChar w:fldCharType="end"/>
            </w:r>
          </w:hyperlink>
        </w:p>
        <w:p w14:paraId="69616D21" w14:textId="77777777" w:rsidR="003A4036" w:rsidRDefault="00B7664D">
          <w:pPr>
            <w:pStyle w:val="Contents3"/>
            <w:rPr>
              <w:rFonts w:asciiTheme="minorHAnsi" w:eastAsiaTheme="minorEastAsia" w:hAnsiTheme="minorHAnsi" w:cstheme="minorBidi"/>
              <w:iCs w:val="0"/>
              <w:szCs w:val="22"/>
              <w:lang w:eastAsia="sk-SK"/>
            </w:rPr>
          </w:pPr>
          <w:hyperlink w:anchor="_Toc447032410">
            <w:r>
              <w:rPr>
                <w:rStyle w:val="IndexLink"/>
                <w:webHidden/>
              </w:rPr>
              <w:t>1.7.1 Natívne aplikácie</w:t>
            </w:r>
            <w:r>
              <w:rPr>
                <w:webHidden/>
              </w:rPr>
              <w:fldChar w:fldCharType="begin"/>
            </w:r>
            <w:r>
              <w:rPr>
                <w:webHidden/>
              </w:rPr>
              <w:instrText>PAGEREF _Toc447032410 \h</w:instrText>
            </w:r>
            <w:r>
              <w:rPr>
                <w:webHidden/>
              </w:rPr>
            </w:r>
            <w:r>
              <w:rPr>
                <w:webHidden/>
              </w:rPr>
              <w:fldChar w:fldCharType="separate"/>
            </w:r>
            <w:r>
              <w:rPr>
                <w:rStyle w:val="IndexLink"/>
              </w:rPr>
              <w:tab/>
              <w:t>15</w:t>
            </w:r>
            <w:r>
              <w:rPr>
                <w:webHidden/>
              </w:rPr>
              <w:fldChar w:fldCharType="end"/>
            </w:r>
          </w:hyperlink>
        </w:p>
        <w:p w14:paraId="59A4868B" w14:textId="77777777" w:rsidR="003A4036" w:rsidRDefault="00B7664D">
          <w:pPr>
            <w:pStyle w:val="Contents3"/>
            <w:rPr>
              <w:rFonts w:asciiTheme="minorHAnsi" w:eastAsiaTheme="minorEastAsia" w:hAnsiTheme="minorHAnsi" w:cstheme="minorBidi"/>
              <w:iCs w:val="0"/>
              <w:szCs w:val="22"/>
              <w:lang w:eastAsia="sk-SK"/>
            </w:rPr>
          </w:pPr>
          <w:hyperlink w:anchor="_Toc447032411">
            <w:r>
              <w:rPr>
                <w:rStyle w:val="IndexLink"/>
                <w:webHidden/>
              </w:rPr>
              <w:t>1.7.2 Hybridné aplikácie</w:t>
            </w:r>
            <w:r>
              <w:rPr>
                <w:webHidden/>
              </w:rPr>
              <w:fldChar w:fldCharType="begin"/>
            </w:r>
            <w:r>
              <w:rPr>
                <w:webHidden/>
              </w:rPr>
              <w:instrText>PAGEREF _Toc447032411 \h</w:instrText>
            </w:r>
            <w:r>
              <w:rPr>
                <w:webHidden/>
              </w:rPr>
            </w:r>
            <w:r>
              <w:rPr>
                <w:webHidden/>
              </w:rPr>
              <w:fldChar w:fldCharType="separate"/>
            </w:r>
            <w:r>
              <w:rPr>
                <w:rStyle w:val="IndexLink"/>
              </w:rPr>
              <w:tab/>
              <w:t>15</w:t>
            </w:r>
            <w:r>
              <w:rPr>
                <w:webHidden/>
              </w:rPr>
              <w:fldChar w:fldCharType="end"/>
            </w:r>
          </w:hyperlink>
        </w:p>
        <w:p w14:paraId="17CA707E" w14:textId="77777777" w:rsidR="003A4036" w:rsidRDefault="00B7664D">
          <w:pPr>
            <w:pStyle w:val="Contents1"/>
            <w:rPr>
              <w:rFonts w:asciiTheme="minorHAnsi" w:eastAsiaTheme="minorEastAsia" w:hAnsiTheme="minorHAnsi" w:cstheme="minorBidi"/>
              <w:b w:val="0"/>
              <w:bCs w:val="0"/>
              <w:sz w:val="22"/>
              <w:szCs w:val="22"/>
              <w:lang w:eastAsia="sk-SK"/>
            </w:rPr>
          </w:pPr>
          <w:hyperlink w:anchor="_Toc447032412">
            <w:r>
              <w:rPr>
                <w:rStyle w:val="IndexLink"/>
                <w:webHidden/>
              </w:rPr>
              <w:t>2 Ciele bakalárskej práce</w:t>
            </w:r>
            <w:r>
              <w:rPr>
                <w:webHidden/>
              </w:rPr>
              <w:fldChar w:fldCharType="begin"/>
            </w:r>
            <w:r>
              <w:rPr>
                <w:webHidden/>
              </w:rPr>
              <w:instrText>PAGEREF _Toc447032412 \h</w:instrText>
            </w:r>
            <w:r>
              <w:rPr>
                <w:webHidden/>
              </w:rPr>
            </w:r>
            <w:r>
              <w:rPr>
                <w:webHidden/>
              </w:rPr>
              <w:fldChar w:fldCharType="separate"/>
            </w:r>
            <w:r>
              <w:rPr>
                <w:rStyle w:val="IndexLink"/>
              </w:rPr>
              <w:tab/>
              <w:t>16</w:t>
            </w:r>
            <w:r>
              <w:rPr>
                <w:webHidden/>
              </w:rPr>
              <w:fldChar w:fldCharType="end"/>
            </w:r>
          </w:hyperlink>
        </w:p>
        <w:p w14:paraId="4C4A5E20" w14:textId="77777777" w:rsidR="003A4036" w:rsidRDefault="00B7664D">
          <w:pPr>
            <w:pStyle w:val="Contents1"/>
            <w:rPr>
              <w:rFonts w:asciiTheme="minorHAnsi" w:eastAsiaTheme="minorEastAsia" w:hAnsiTheme="minorHAnsi" w:cstheme="minorBidi"/>
              <w:b w:val="0"/>
              <w:bCs w:val="0"/>
              <w:sz w:val="22"/>
              <w:szCs w:val="22"/>
              <w:lang w:eastAsia="sk-SK"/>
            </w:rPr>
          </w:pPr>
          <w:hyperlink w:anchor="_Toc447032413">
            <w:r>
              <w:rPr>
                <w:rStyle w:val="IndexLink"/>
                <w:webHidden/>
              </w:rPr>
              <w:t>3</w:t>
            </w:r>
            <w:r>
              <w:rPr>
                <w:rStyle w:val="IndexLink"/>
                <w:rFonts w:asciiTheme="minorHAnsi" w:eastAsiaTheme="minorEastAsia" w:hAnsiTheme="minorHAnsi" w:cstheme="minorBidi"/>
                <w:b w:val="0"/>
                <w:bCs w:val="0"/>
                <w:sz w:val="22"/>
                <w:szCs w:val="22"/>
                <w:lang w:eastAsia="sk-SK"/>
              </w:rPr>
              <w:t xml:space="preserve"> </w:t>
            </w:r>
            <w:r>
              <w:rPr>
                <w:rStyle w:val="IndexLink"/>
              </w:rPr>
              <w:t xml:space="preserve">Realizácia </w:t>
            </w:r>
            <w:proofErr w:type="spellStart"/>
            <w:r>
              <w:rPr>
                <w:rStyle w:val="IndexLink"/>
              </w:rPr>
              <w:t>Ardubota</w:t>
            </w:r>
            <w:proofErr w:type="spellEnd"/>
            <w:r>
              <w:rPr>
                <w:webHidden/>
              </w:rPr>
              <w:fldChar w:fldCharType="begin"/>
            </w:r>
            <w:r>
              <w:rPr>
                <w:webHidden/>
              </w:rPr>
              <w:instrText>PAGEREF _Toc447032413 \h</w:instrText>
            </w:r>
            <w:r>
              <w:rPr>
                <w:webHidden/>
              </w:rPr>
            </w:r>
            <w:r>
              <w:rPr>
                <w:webHidden/>
              </w:rPr>
              <w:fldChar w:fldCharType="separate"/>
            </w:r>
            <w:r>
              <w:rPr>
                <w:rStyle w:val="IndexLink"/>
              </w:rPr>
              <w:tab/>
              <w:t>16</w:t>
            </w:r>
            <w:r>
              <w:rPr>
                <w:webHidden/>
              </w:rPr>
              <w:fldChar w:fldCharType="end"/>
            </w:r>
          </w:hyperlink>
        </w:p>
        <w:p w14:paraId="5C09CEFC" w14:textId="77777777" w:rsidR="003A4036" w:rsidRDefault="00B7664D">
          <w:pPr>
            <w:pStyle w:val="Contents2"/>
            <w:rPr>
              <w:rFonts w:asciiTheme="minorHAnsi" w:eastAsiaTheme="minorEastAsia" w:hAnsiTheme="minorHAnsi" w:cstheme="minorBidi"/>
              <w:szCs w:val="22"/>
              <w:lang w:eastAsia="sk-SK"/>
            </w:rPr>
          </w:pPr>
          <w:hyperlink w:anchor="_Toc447032414">
            <w:r>
              <w:rPr>
                <w:rStyle w:val="IndexLink"/>
                <w:webHidden/>
              </w:rPr>
              <w:t>3.1 Zostavenie robotického zariadenia</w:t>
            </w:r>
            <w:r>
              <w:rPr>
                <w:webHidden/>
              </w:rPr>
              <w:fldChar w:fldCharType="begin"/>
            </w:r>
            <w:r>
              <w:rPr>
                <w:webHidden/>
              </w:rPr>
              <w:instrText>PAGEREF _Toc447032414 \h</w:instrText>
            </w:r>
            <w:r>
              <w:rPr>
                <w:webHidden/>
              </w:rPr>
            </w:r>
            <w:r>
              <w:rPr>
                <w:webHidden/>
              </w:rPr>
              <w:fldChar w:fldCharType="separate"/>
            </w:r>
            <w:r>
              <w:rPr>
                <w:rStyle w:val="IndexLink"/>
              </w:rPr>
              <w:tab/>
              <w:t>17</w:t>
            </w:r>
            <w:r>
              <w:rPr>
                <w:webHidden/>
              </w:rPr>
              <w:fldChar w:fldCharType="end"/>
            </w:r>
          </w:hyperlink>
        </w:p>
        <w:p w14:paraId="7F567FD2" w14:textId="77777777" w:rsidR="003A4036" w:rsidRDefault="00B7664D">
          <w:pPr>
            <w:pStyle w:val="Contents3"/>
            <w:rPr>
              <w:rFonts w:asciiTheme="minorHAnsi" w:eastAsiaTheme="minorEastAsia" w:hAnsiTheme="minorHAnsi" w:cstheme="minorBidi"/>
              <w:iCs w:val="0"/>
              <w:szCs w:val="22"/>
              <w:lang w:eastAsia="sk-SK"/>
            </w:rPr>
          </w:pPr>
          <w:hyperlink w:anchor="_Toc447032415">
            <w:r>
              <w:rPr>
                <w:rStyle w:val="IndexLink"/>
                <w:webHidden/>
              </w:rPr>
              <w:t xml:space="preserve">3.1.1 Arduino </w:t>
            </w:r>
            <w:proofErr w:type="spellStart"/>
            <w:r>
              <w:rPr>
                <w:rStyle w:val="IndexLink"/>
                <w:webHidden/>
              </w:rPr>
              <w:t>Nano</w:t>
            </w:r>
            <w:proofErr w:type="spellEnd"/>
            <w:r>
              <w:rPr>
                <w:webHidden/>
              </w:rPr>
              <w:fldChar w:fldCharType="begin"/>
            </w:r>
            <w:r>
              <w:rPr>
                <w:webHidden/>
              </w:rPr>
              <w:instrText>PAGEREF _Toc447032415 \h</w:instrText>
            </w:r>
            <w:r>
              <w:rPr>
                <w:webHidden/>
              </w:rPr>
            </w:r>
            <w:r>
              <w:rPr>
                <w:webHidden/>
              </w:rPr>
              <w:fldChar w:fldCharType="separate"/>
            </w:r>
            <w:r>
              <w:rPr>
                <w:rStyle w:val="IndexLink"/>
              </w:rPr>
              <w:tab/>
              <w:t>17</w:t>
            </w:r>
            <w:r>
              <w:rPr>
                <w:webHidden/>
              </w:rPr>
              <w:fldChar w:fldCharType="end"/>
            </w:r>
          </w:hyperlink>
        </w:p>
        <w:p w14:paraId="3472992B" w14:textId="77777777" w:rsidR="003A4036" w:rsidRDefault="00B7664D">
          <w:pPr>
            <w:pStyle w:val="Contents3"/>
            <w:rPr>
              <w:rFonts w:asciiTheme="minorHAnsi" w:eastAsiaTheme="minorEastAsia" w:hAnsiTheme="minorHAnsi" w:cstheme="minorBidi"/>
              <w:iCs w:val="0"/>
              <w:szCs w:val="22"/>
              <w:lang w:eastAsia="sk-SK"/>
            </w:rPr>
          </w:pPr>
          <w:hyperlink w:anchor="_Toc447032416">
            <w:r>
              <w:rPr>
                <w:rStyle w:val="IndexLink"/>
                <w:webHidden/>
              </w:rPr>
              <w:t>3.1.2 Motorový ovládač HG7881 (L9110S)</w:t>
            </w:r>
            <w:r>
              <w:rPr>
                <w:webHidden/>
              </w:rPr>
              <w:fldChar w:fldCharType="begin"/>
            </w:r>
            <w:r>
              <w:rPr>
                <w:webHidden/>
              </w:rPr>
              <w:instrText>PAGEREF _Toc447032416 \h</w:instrText>
            </w:r>
            <w:r>
              <w:rPr>
                <w:webHidden/>
              </w:rPr>
            </w:r>
            <w:r>
              <w:rPr>
                <w:webHidden/>
              </w:rPr>
              <w:fldChar w:fldCharType="separate"/>
            </w:r>
            <w:r>
              <w:rPr>
                <w:rStyle w:val="IndexLink"/>
              </w:rPr>
              <w:tab/>
              <w:t>18</w:t>
            </w:r>
            <w:r>
              <w:rPr>
                <w:webHidden/>
              </w:rPr>
              <w:fldChar w:fldCharType="end"/>
            </w:r>
          </w:hyperlink>
        </w:p>
        <w:p w14:paraId="2B6AE675" w14:textId="77777777" w:rsidR="003A4036" w:rsidRDefault="00B7664D">
          <w:pPr>
            <w:pStyle w:val="Contents3"/>
            <w:rPr>
              <w:rFonts w:asciiTheme="minorHAnsi" w:eastAsiaTheme="minorEastAsia" w:hAnsiTheme="minorHAnsi" w:cstheme="minorBidi"/>
              <w:iCs w:val="0"/>
              <w:szCs w:val="22"/>
              <w:lang w:eastAsia="sk-SK"/>
            </w:rPr>
          </w:pPr>
          <w:hyperlink w:anchor="_Toc447032417">
            <w:r>
              <w:rPr>
                <w:rStyle w:val="IndexLink"/>
                <w:webHidden/>
              </w:rPr>
              <w:t>3.1.3 Bluetooth modul HC-06</w:t>
            </w:r>
            <w:r>
              <w:rPr>
                <w:webHidden/>
              </w:rPr>
              <w:fldChar w:fldCharType="begin"/>
            </w:r>
            <w:r>
              <w:rPr>
                <w:webHidden/>
              </w:rPr>
              <w:instrText>PAGEREF _Toc447032417 \h</w:instrText>
            </w:r>
            <w:r>
              <w:rPr>
                <w:webHidden/>
              </w:rPr>
            </w:r>
            <w:r>
              <w:rPr>
                <w:webHidden/>
              </w:rPr>
              <w:fldChar w:fldCharType="separate"/>
            </w:r>
            <w:r>
              <w:rPr>
                <w:rStyle w:val="IndexLink"/>
              </w:rPr>
              <w:tab/>
              <w:t>18</w:t>
            </w:r>
            <w:r>
              <w:rPr>
                <w:webHidden/>
              </w:rPr>
              <w:fldChar w:fldCharType="end"/>
            </w:r>
          </w:hyperlink>
        </w:p>
        <w:p w14:paraId="3F17D631" w14:textId="77777777" w:rsidR="003A4036" w:rsidRDefault="00B7664D">
          <w:pPr>
            <w:pStyle w:val="Contents2"/>
            <w:rPr>
              <w:rFonts w:asciiTheme="minorHAnsi" w:eastAsiaTheme="minorEastAsia" w:hAnsiTheme="minorHAnsi" w:cstheme="minorBidi"/>
              <w:szCs w:val="22"/>
              <w:lang w:eastAsia="sk-SK"/>
            </w:rPr>
          </w:pPr>
          <w:hyperlink w:anchor="_Toc447032418">
            <w:r>
              <w:rPr>
                <w:rStyle w:val="IndexLink"/>
                <w:webHidden/>
              </w:rPr>
              <w:t>3.2</w:t>
            </w:r>
            <w:r>
              <w:rPr>
                <w:rStyle w:val="IndexLink"/>
                <w:rFonts w:asciiTheme="minorHAnsi" w:eastAsiaTheme="minorEastAsia" w:hAnsiTheme="minorHAnsi" w:cstheme="minorBidi"/>
                <w:szCs w:val="22"/>
                <w:lang w:eastAsia="sk-SK"/>
              </w:rPr>
              <w:t xml:space="preserve"> </w:t>
            </w:r>
            <w:r>
              <w:rPr>
                <w:rStyle w:val="IndexLink"/>
              </w:rPr>
              <w:t>Vývoj aplikácie na ovládanie zariadenia</w:t>
            </w:r>
            <w:r>
              <w:rPr>
                <w:webHidden/>
              </w:rPr>
              <w:fldChar w:fldCharType="begin"/>
            </w:r>
            <w:r>
              <w:rPr>
                <w:webHidden/>
              </w:rPr>
              <w:instrText>PAGEREF _Toc447032418 \h</w:instrText>
            </w:r>
            <w:r>
              <w:rPr>
                <w:webHidden/>
              </w:rPr>
            </w:r>
            <w:r>
              <w:rPr>
                <w:webHidden/>
              </w:rPr>
              <w:fldChar w:fldCharType="separate"/>
            </w:r>
            <w:r>
              <w:rPr>
                <w:rStyle w:val="IndexLink"/>
              </w:rPr>
              <w:tab/>
              <w:t>19</w:t>
            </w:r>
            <w:r>
              <w:rPr>
                <w:webHidden/>
              </w:rPr>
              <w:fldChar w:fldCharType="end"/>
            </w:r>
          </w:hyperlink>
        </w:p>
        <w:p w14:paraId="1080FEC7" w14:textId="77777777" w:rsidR="003A4036" w:rsidRDefault="00B7664D"/>
      </w:sdtContent>
    </w:sdt>
    <w:p w14:paraId="3FBADE20" w14:textId="77777777" w:rsidR="003A4036" w:rsidRDefault="00B7664D">
      <w:pPr>
        <w:rPr>
          <w:rStyle w:val="Nzovknihy"/>
          <w:caps/>
          <w:spacing w:val="0"/>
          <w:sz w:val="28"/>
          <w:szCs w:val="28"/>
        </w:rPr>
      </w:pPr>
      <w:r>
        <w:br w:type="page"/>
      </w:r>
    </w:p>
    <w:p w14:paraId="7EE8568D" w14:textId="77777777" w:rsidR="003A4036" w:rsidRDefault="00B7664D">
      <w:pPr>
        <w:pStyle w:val="Nadpis1"/>
        <w:rPr>
          <w:rStyle w:val="Nzovknihy"/>
          <w:b/>
          <w:bCs/>
          <w:caps w:val="0"/>
          <w:smallCaps w:val="0"/>
          <w:spacing w:val="0"/>
          <w:sz w:val="28"/>
        </w:rPr>
      </w:pPr>
      <w:bookmarkStart w:id="52" w:name="_Toc447032397"/>
      <w:commentRangeStart w:id="53"/>
      <w:r>
        <w:rPr>
          <w:rStyle w:val="Nzovknihy"/>
          <w:b/>
          <w:bCs/>
          <w:caps w:val="0"/>
          <w:smallCaps w:val="0"/>
          <w:spacing w:val="0"/>
          <w:sz w:val="28"/>
        </w:rPr>
        <w:lastRenderedPageBreak/>
        <w:t>Zoznam skratiek a značiek</w:t>
      </w:r>
      <w:bookmarkEnd w:id="52"/>
      <w:commentRangeEnd w:id="53"/>
      <w:r>
        <w:commentReference w:id="53"/>
      </w:r>
    </w:p>
    <w:tbl>
      <w:tblPr>
        <w:tblStyle w:val="Mriekatabuky"/>
        <w:tblW w:w="8646" w:type="dxa"/>
        <w:tblLook w:val="04A0" w:firstRow="1" w:lastRow="0" w:firstColumn="1" w:lastColumn="0" w:noHBand="0" w:noVBand="1"/>
      </w:tblPr>
      <w:tblGrid>
        <w:gridCol w:w="2835"/>
        <w:gridCol w:w="5811"/>
      </w:tblGrid>
      <w:tr w:rsidR="003A4036" w14:paraId="3640223E"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324D52C3" w14:textId="77777777" w:rsidR="003A4036" w:rsidRDefault="00B7664D">
            <w:pPr>
              <w:rPr>
                <w:b/>
              </w:rPr>
            </w:pPr>
            <w:r>
              <w:rPr>
                <w:b/>
                <w:position w:val="2"/>
              </w:rPr>
              <w:t xml:space="preserve"> </w:t>
            </w:r>
            <w:r>
              <w:rPr>
                <w:b/>
              </w:rPr>
              <w:t>HTML</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tcPr>
          <w:p w14:paraId="5B6CE046" w14:textId="77777777" w:rsidR="003A4036" w:rsidRDefault="00B7664D">
            <w:pPr>
              <w:spacing w:line="276" w:lineRule="auto"/>
            </w:pPr>
            <w:r>
              <w:rPr>
                <w:position w:val="2"/>
              </w:rPr>
              <w:t xml:space="preserve">Komunikačný protokol na zabezpečenie prenosu </w:t>
            </w:r>
            <w:r>
              <w:rPr>
                <w:position w:val="2"/>
              </w:rPr>
              <w:t>HTML dokumentov medzi serverom a klientom.</w:t>
            </w:r>
          </w:p>
          <w:p w14:paraId="7AE4CAAC" w14:textId="77777777" w:rsidR="003A4036" w:rsidRDefault="003A4036">
            <w:pPr>
              <w:pStyle w:val="ZPNormalnyText"/>
            </w:pPr>
          </w:p>
        </w:tc>
      </w:tr>
      <w:tr w:rsidR="003A4036" w14:paraId="20EAFF7E"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556E84CE" w14:textId="77777777" w:rsidR="003A4036" w:rsidRDefault="00B7664D">
            <w:pPr>
              <w:pStyle w:val="ZPNormalnyText"/>
              <w:rPr>
                <w:b/>
              </w:rPr>
            </w:pPr>
            <w:r>
              <w:rPr>
                <w:b/>
              </w:rPr>
              <w:t>PC</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0BE9BC57" w14:textId="77777777" w:rsidR="003A4036" w:rsidRDefault="00B7664D">
            <w:pPr>
              <w:spacing w:line="276" w:lineRule="auto"/>
            </w:pPr>
            <w:proofErr w:type="spellStart"/>
            <w:r>
              <w:rPr>
                <w:position w:val="2"/>
              </w:rPr>
              <w:t>Personal</w:t>
            </w:r>
            <w:proofErr w:type="spellEnd"/>
            <w:r>
              <w:rPr>
                <w:position w:val="2"/>
              </w:rPr>
              <w:t xml:space="preserve"> </w:t>
            </w:r>
            <w:proofErr w:type="spellStart"/>
            <w:r>
              <w:rPr>
                <w:position w:val="2"/>
              </w:rPr>
              <w:t>Computer</w:t>
            </w:r>
            <w:proofErr w:type="spellEnd"/>
          </w:p>
        </w:tc>
      </w:tr>
      <w:tr w:rsidR="003A4036" w14:paraId="6C03B721"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72584CDA" w14:textId="77777777" w:rsidR="003A4036" w:rsidRDefault="00B7664D">
            <w:pPr>
              <w:pStyle w:val="ZPNormalnyText"/>
              <w:rPr>
                <w:b/>
              </w:rPr>
            </w:pPr>
            <w:r>
              <w:rPr>
                <w:b/>
              </w:rPr>
              <w:t>USB</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40893D5C" w14:textId="77777777" w:rsidR="003A4036" w:rsidRDefault="00B7664D">
            <w:pPr>
              <w:spacing w:line="276" w:lineRule="auto"/>
            </w:pPr>
            <w:proofErr w:type="spellStart"/>
            <w:r>
              <w:rPr>
                <w:position w:val="2"/>
              </w:rPr>
              <w:t>Universal</w:t>
            </w:r>
            <w:proofErr w:type="spellEnd"/>
            <w:r>
              <w:rPr>
                <w:position w:val="2"/>
              </w:rPr>
              <w:t xml:space="preserve"> </w:t>
            </w:r>
            <w:proofErr w:type="spellStart"/>
            <w:r>
              <w:rPr>
                <w:position w:val="2"/>
              </w:rPr>
              <w:t>Serial</w:t>
            </w:r>
            <w:proofErr w:type="spellEnd"/>
            <w:r>
              <w:rPr>
                <w:position w:val="2"/>
              </w:rPr>
              <w:t xml:space="preserve"> </w:t>
            </w:r>
            <w:proofErr w:type="spellStart"/>
            <w:r>
              <w:rPr>
                <w:position w:val="2"/>
              </w:rPr>
              <w:t>Bus</w:t>
            </w:r>
            <w:proofErr w:type="spellEnd"/>
          </w:p>
        </w:tc>
      </w:tr>
      <w:tr w:rsidR="003A4036" w14:paraId="46FD37BA"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65955C7B" w14:textId="77777777" w:rsidR="003A4036" w:rsidRDefault="00B7664D">
            <w:pPr>
              <w:pStyle w:val="ZPNormalnyText"/>
              <w:rPr>
                <w:b/>
              </w:rPr>
            </w:pPr>
            <w:r>
              <w:rPr>
                <w:b/>
              </w:rPr>
              <w:t>IDE</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2E09BF50" w14:textId="77777777" w:rsidR="003A4036" w:rsidRDefault="003A4036">
            <w:pPr>
              <w:spacing w:line="276" w:lineRule="auto"/>
            </w:pPr>
          </w:p>
        </w:tc>
      </w:tr>
      <w:tr w:rsidR="003A4036" w14:paraId="3C1BBF3B"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7B4FC856" w14:textId="77777777" w:rsidR="003A4036" w:rsidRDefault="00B7664D">
            <w:pPr>
              <w:pStyle w:val="ZPNormalnyText"/>
              <w:rPr>
                <w:b/>
              </w:rPr>
            </w:pPr>
            <w:r>
              <w:rPr>
                <w:b/>
              </w:rPr>
              <w:t>PWM</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3EC58F6B" w14:textId="77777777" w:rsidR="003A4036" w:rsidRDefault="00B7664D">
            <w:pPr>
              <w:spacing w:line="276" w:lineRule="auto"/>
            </w:pPr>
            <w:proofErr w:type="spellStart"/>
            <w:r>
              <w:rPr>
                <w:position w:val="2"/>
              </w:rPr>
              <w:t>Pulse</w:t>
            </w:r>
            <w:proofErr w:type="spellEnd"/>
            <w:r>
              <w:rPr>
                <w:position w:val="2"/>
              </w:rPr>
              <w:t xml:space="preserve"> </w:t>
            </w:r>
            <w:proofErr w:type="spellStart"/>
            <w:r>
              <w:rPr>
                <w:position w:val="2"/>
              </w:rPr>
              <w:t>Width</w:t>
            </w:r>
            <w:proofErr w:type="spellEnd"/>
            <w:r>
              <w:rPr>
                <w:position w:val="2"/>
              </w:rPr>
              <w:t xml:space="preserve"> </w:t>
            </w:r>
            <w:proofErr w:type="spellStart"/>
            <w:r>
              <w:rPr>
                <w:position w:val="2"/>
              </w:rPr>
              <w:t>Modulation</w:t>
            </w:r>
            <w:proofErr w:type="spellEnd"/>
          </w:p>
        </w:tc>
      </w:tr>
      <w:tr w:rsidR="003A4036" w14:paraId="11429B54"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0F841F97" w14:textId="77777777" w:rsidR="003A4036" w:rsidRDefault="00B7664D">
            <w:pPr>
              <w:pStyle w:val="ZPNormalnyText"/>
              <w:rPr>
                <w:b/>
              </w:rPr>
            </w:pPr>
            <w:proofErr w:type="spellStart"/>
            <w:r>
              <w:rPr>
                <w:b/>
              </w:rPr>
              <w:t>Ucc</w:t>
            </w:r>
            <w:proofErr w:type="spellEnd"/>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5ABC9F92" w14:textId="77777777" w:rsidR="003A4036" w:rsidRDefault="003A4036">
            <w:pPr>
              <w:spacing w:line="276" w:lineRule="auto"/>
            </w:pPr>
          </w:p>
        </w:tc>
      </w:tr>
      <w:tr w:rsidR="003A4036" w14:paraId="7B6B98AE"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434D9F96" w14:textId="77777777" w:rsidR="003A4036" w:rsidRDefault="00B7664D">
            <w:pPr>
              <w:pStyle w:val="ZPNormalnyText"/>
              <w:rPr>
                <w:b/>
              </w:rPr>
            </w:pPr>
            <w:r>
              <w:rPr>
                <w:b/>
              </w:rPr>
              <w:t>GND</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13F00E91" w14:textId="77777777" w:rsidR="003A4036" w:rsidRDefault="00B7664D">
            <w:pPr>
              <w:spacing w:line="276" w:lineRule="auto"/>
            </w:pPr>
            <w:proofErr w:type="spellStart"/>
            <w:r>
              <w:rPr>
                <w:position w:val="2"/>
              </w:rPr>
              <w:t>Ground</w:t>
            </w:r>
            <w:proofErr w:type="spellEnd"/>
          </w:p>
        </w:tc>
      </w:tr>
      <w:tr w:rsidR="003A4036" w14:paraId="06581FEC"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69CD3A67" w14:textId="77777777" w:rsidR="003A4036" w:rsidRDefault="00B7664D">
            <w:pPr>
              <w:pStyle w:val="ZPNormalnyText"/>
              <w:rPr>
                <w:b/>
              </w:rPr>
            </w:pPr>
            <w:r>
              <w:rPr>
                <w:b/>
              </w:rPr>
              <w:t>BD ADR</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0146708A" w14:textId="77777777" w:rsidR="003A4036" w:rsidRDefault="00B7664D">
            <w:pPr>
              <w:spacing w:line="276" w:lineRule="auto"/>
            </w:pPr>
            <w:r>
              <w:rPr>
                <w:position w:val="2"/>
              </w:rPr>
              <w:t xml:space="preserve">Bluetooth Device </w:t>
            </w:r>
            <w:proofErr w:type="spellStart"/>
            <w:r>
              <w:rPr>
                <w:position w:val="2"/>
              </w:rPr>
              <w:t>Address</w:t>
            </w:r>
            <w:proofErr w:type="spellEnd"/>
          </w:p>
        </w:tc>
      </w:tr>
      <w:tr w:rsidR="003A4036" w14:paraId="0EE4588F"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7DCD66A4" w14:textId="77777777" w:rsidR="003A4036" w:rsidRDefault="00B7664D">
            <w:pPr>
              <w:pStyle w:val="ZPNormalnyText"/>
              <w:rPr>
                <w:b/>
              </w:rPr>
            </w:pPr>
            <w:r>
              <w:rPr>
                <w:b/>
              </w:rPr>
              <w:t>PAN</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4BE798F9" w14:textId="77777777" w:rsidR="003A4036" w:rsidRDefault="00B7664D">
            <w:pPr>
              <w:spacing w:line="276" w:lineRule="auto"/>
            </w:pPr>
            <w:proofErr w:type="spellStart"/>
            <w:r>
              <w:t>Personal</w:t>
            </w:r>
            <w:proofErr w:type="spellEnd"/>
            <w:r>
              <w:t xml:space="preserve"> </w:t>
            </w:r>
            <w:proofErr w:type="spellStart"/>
            <w:r>
              <w:t>Area</w:t>
            </w:r>
            <w:proofErr w:type="spellEnd"/>
            <w:r>
              <w:t xml:space="preserve"> </w:t>
            </w:r>
            <w:proofErr w:type="spellStart"/>
            <w:r>
              <w:t>Network</w:t>
            </w:r>
            <w:proofErr w:type="spellEnd"/>
          </w:p>
        </w:tc>
      </w:tr>
      <w:tr w:rsidR="003A4036" w14:paraId="7551CCB9"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69262017" w14:textId="77777777" w:rsidR="003A4036" w:rsidRDefault="00B7664D">
            <w:pPr>
              <w:pStyle w:val="ZPNormalnyText"/>
              <w:rPr>
                <w:b/>
              </w:rPr>
            </w:pPr>
            <w:r>
              <w:rPr>
                <w:b/>
              </w:rPr>
              <w:t>LAN</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76AA10C2" w14:textId="77777777" w:rsidR="003A4036" w:rsidRDefault="00B7664D">
            <w:pPr>
              <w:spacing w:line="276" w:lineRule="auto"/>
            </w:pPr>
            <w:proofErr w:type="spellStart"/>
            <w:r>
              <w:t>Local</w:t>
            </w:r>
            <w:proofErr w:type="spellEnd"/>
            <w:r>
              <w:t xml:space="preserve"> </w:t>
            </w:r>
            <w:proofErr w:type="spellStart"/>
            <w:r>
              <w:t>Area</w:t>
            </w:r>
            <w:proofErr w:type="spellEnd"/>
            <w:r>
              <w:t xml:space="preserve"> </w:t>
            </w:r>
            <w:proofErr w:type="spellStart"/>
            <w:r>
              <w:t>Network</w:t>
            </w:r>
            <w:proofErr w:type="spellEnd"/>
          </w:p>
        </w:tc>
      </w:tr>
      <w:tr w:rsidR="003A4036" w14:paraId="2D80813E"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5E27C4EC" w14:textId="77777777" w:rsidR="003A4036" w:rsidRDefault="00B7664D">
            <w:pPr>
              <w:pStyle w:val="ZPNormalnyText"/>
              <w:rPr>
                <w:b/>
              </w:rPr>
            </w:pPr>
            <w:r>
              <w:rPr>
                <w:b/>
              </w:rPr>
              <w:t>WAN</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36BA8B58" w14:textId="77777777" w:rsidR="003A4036" w:rsidRDefault="003A4036">
            <w:pPr>
              <w:spacing w:line="276" w:lineRule="auto"/>
            </w:pPr>
          </w:p>
        </w:tc>
      </w:tr>
      <w:tr w:rsidR="003A4036" w14:paraId="4E12FB2A"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35EAEBEF" w14:textId="77777777" w:rsidR="003A4036" w:rsidRDefault="00B7664D">
            <w:pPr>
              <w:pStyle w:val="ZPNormalnyText"/>
              <w:rPr>
                <w:b/>
              </w:rPr>
            </w:pPr>
            <w:r>
              <w:rPr>
                <w:b/>
              </w:rPr>
              <w:t>MAC</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106A0373" w14:textId="77777777" w:rsidR="003A4036" w:rsidRDefault="003A4036">
            <w:pPr>
              <w:spacing w:line="276" w:lineRule="auto"/>
            </w:pPr>
          </w:p>
        </w:tc>
      </w:tr>
      <w:tr w:rsidR="003A4036" w14:paraId="04E3C4DD"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493A506D" w14:textId="77777777" w:rsidR="003A4036" w:rsidRDefault="00B7664D">
            <w:pPr>
              <w:pStyle w:val="ZPNormalnyText"/>
              <w:rPr>
                <w:b/>
              </w:rPr>
            </w:pPr>
            <w:r>
              <w:rPr>
                <w:b/>
              </w:rPr>
              <w:t>IEEE</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5D2C3B17" w14:textId="77777777" w:rsidR="003A4036" w:rsidRDefault="003A4036">
            <w:pPr>
              <w:spacing w:line="276" w:lineRule="auto"/>
            </w:pPr>
          </w:p>
        </w:tc>
      </w:tr>
      <w:tr w:rsidR="003A4036" w14:paraId="24895DBC"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31040E27" w14:textId="77777777" w:rsidR="003A4036" w:rsidRDefault="00B7664D">
            <w:pPr>
              <w:pStyle w:val="ZPNormalnyText"/>
              <w:rPr>
                <w:b/>
              </w:rPr>
            </w:pPr>
            <w:r>
              <w:rPr>
                <w:b/>
              </w:rPr>
              <w:t>DOM</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039FCD08" w14:textId="77777777" w:rsidR="003A4036" w:rsidRDefault="00B7664D">
            <w:pPr>
              <w:spacing w:line="276" w:lineRule="auto"/>
            </w:pPr>
            <w:proofErr w:type="spellStart"/>
            <w:r>
              <w:t>Document</w:t>
            </w:r>
            <w:proofErr w:type="spellEnd"/>
            <w:r>
              <w:t xml:space="preserve"> </w:t>
            </w:r>
            <w:proofErr w:type="spellStart"/>
            <w:r>
              <w:t>Object</w:t>
            </w:r>
            <w:proofErr w:type="spellEnd"/>
            <w:r>
              <w:t xml:space="preserve"> Model</w:t>
            </w:r>
          </w:p>
        </w:tc>
      </w:tr>
      <w:tr w:rsidR="003A4036" w14:paraId="4C97C40E" w14:textId="77777777">
        <w:tc>
          <w:tcPr>
            <w:tcW w:w="2835"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44DDC71E" w14:textId="77777777" w:rsidR="003A4036" w:rsidRDefault="00B7664D">
            <w:pPr>
              <w:pStyle w:val="ZPNormalnyText"/>
              <w:rPr>
                <w:b/>
              </w:rPr>
            </w:pPr>
            <w:r>
              <w:rPr>
                <w:b/>
              </w:rPr>
              <w:t>AJAX</w:t>
            </w:r>
          </w:p>
        </w:tc>
        <w:tc>
          <w:tcPr>
            <w:tcW w:w="5810" w:type="dxa"/>
            <w:tcBorders>
              <w:top w:val="single" w:sz="4" w:space="0" w:color="D9D9D9"/>
              <w:left w:val="single" w:sz="4" w:space="0" w:color="D9D9D9"/>
              <w:bottom w:val="single" w:sz="4" w:space="0" w:color="D9D9D9"/>
              <w:right w:val="single" w:sz="4" w:space="0" w:color="D9D9D9"/>
            </w:tcBorders>
            <w:shd w:val="clear" w:color="auto" w:fill="auto"/>
            <w:tcMar>
              <w:left w:w="108" w:type="dxa"/>
            </w:tcMar>
            <w:vAlign w:val="center"/>
          </w:tcPr>
          <w:p w14:paraId="0B2CB13A" w14:textId="77777777" w:rsidR="003A4036" w:rsidRDefault="003A4036">
            <w:pPr>
              <w:spacing w:line="276" w:lineRule="auto"/>
            </w:pPr>
          </w:p>
        </w:tc>
      </w:tr>
    </w:tbl>
    <w:p w14:paraId="75491996" w14:textId="77777777" w:rsidR="003A4036" w:rsidRDefault="003A4036"/>
    <w:p w14:paraId="10677ACB" w14:textId="77777777" w:rsidR="003A4036" w:rsidRDefault="00B7664D">
      <w:r>
        <w:br w:type="page"/>
      </w:r>
    </w:p>
    <w:p w14:paraId="6CDE756A" w14:textId="77777777" w:rsidR="003A4036" w:rsidRDefault="00B7664D">
      <w:pPr>
        <w:pStyle w:val="Nadpis1"/>
      </w:pPr>
      <w:bookmarkStart w:id="54" w:name="_Toc447032399"/>
      <w:bookmarkEnd w:id="54"/>
      <w:r>
        <w:lastRenderedPageBreak/>
        <w:t>Úvod</w:t>
      </w:r>
    </w:p>
    <w:p w14:paraId="2D4B6223" w14:textId="77777777" w:rsidR="003A4036" w:rsidRDefault="00B7664D">
      <w:r>
        <w:tab/>
      </w:r>
      <w:r>
        <w:t>Robotika sa v súčasnosti stáva populárnym vzdelávacím nástrojom najmä v oblastiach vedy a techniky pre všetky stupne škôl (základné, stredné i vysoké) ako metóda aktívneho učenia, ktorá umožňuje podporu a rozvoj rôznych predmetov, ako je matematika, inform</w:t>
      </w:r>
      <w:r>
        <w:t xml:space="preserve">atika, mechanika, informačné technológie, elektronika, programovanie, umelá inteligencia </w:t>
      </w:r>
      <w:sdt>
        <w:sdtPr>
          <w:id w:val="2025672582"/>
          <w:citation/>
        </w:sdtPr>
        <w:sdtEndPr/>
        <w:sdtContent>
          <w:r>
            <w:fldChar w:fldCharType="begin"/>
          </w:r>
          <w:r>
            <w:instrText>CITATION RUS06 \l 1051</w:instrText>
          </w:r>
          <w:r>
            <w:fldChar w:fldCharType="separate"/>
          </w:r>
          <w:r>
            <w:t>(RUS, 2006)</w:t>
          </w:r>
          <w:r>
            <w:fldChar w:fldCharType="end"/>
          </w:r>
        </w:sdtContent>
      </w:sdt>
      <w:r>
        <w:t xml:space="preserve">. </w:t>
      </w:r>
      <w:r>
        <w:t xml:space="preserve">Zároveň jej zavedenie v podobe riešenia určitého problému, zvyšuje možnosti vytvárania tzv. projektových skupín, ich vzájomnú spoluprácu a v neposlednom rade rozvoj  zručnosti a schopností, ktoré sú v tomto prípade založené na praktických postupoch </w:t>
      </w:r>
      <w:sdt>
        <w:sdtPr>
          <w:id w:val="690801507"/>
          <w:citation/>
        </w:sdtPr>
        <w:sdtEndPr/>
        <w:sdtContent>
          <w:r>
            <w:fldChar w:fldCharType="begin"/>
          </w:r>
          <w:r>
            <w:instrText>CITATIO</w:instrText>
          </w:r>
          <w:r>
            <w:instrText>N And16 \l 1051</w:instrText>
          </w:r>
          <w:r>
            <w:fldChar w:fldCharType="separate"/>
          </w:r>
          <w:r>
            <w:t>(Haeuser, 2016)</w:t>
          </w:r>
          <w:r>
            <w:fldChar w:fldCharType="end"/>
          </w:r>
        </w:sdtContent>
      </w:sdt>
      <w:r>
        <w:t>. Možnosti implementácie a využívania robotiky vo vzdelávacom procese boli umožnené vďaka vývoju jednoduchých vzdelávacích robotických súprav. Edukačnú stavebnicu zvyčajne môžeme charakterizovať ako hračku rozvíjajúcu int</w:t>
      </w:r>
      <w:r>
        <w:t xml:space="preserve">elektuálne a kognitívne procesy jedinca, ktorá je zložená zo skupiny dielov. Tieto diely je možné zostavovať do trojrozmerných zostáv a vytvárať modely. Rozširovaním klasických stavebníc (napr. </w:t>
      </w:r>
      <w:proofErr w:type="spellStart"/>
      <w:r>
        <w:t>Merkur</w:t>
      </w:r>
      <w:proofErr w:type="spellEnd"/>
      <w:r>
        <w:t>) o  elektronické súčiastky vznikla nová kategória stave</w:t>
      </w:r>
      <w:r>
        <w:t xml:space="preserve">bníc, tzv. elektronické stavebnice. Jadrom elektronickej stavebnice môže byť mikrokontrolér alebo </w:t>
      </w:r>
      <w:commentRangeStart w:id="55"/>
      <w:r>
        <w:t>mikroprocesor. Používajú sa v automaticky riadených systémoch, ako sú riadenie automobilového motora, lekárske prístroje, dochádzkový systém, elektronický zám</w:t>
      </w:r>
      <w:r>
        <w:t xml:space="preserve">ok či automatické otváranie a zatváranie </w:t>
      </w:r>
      <w:r>
        <w:rPr>
          <w:color w:val="000000" w:themeColor="text1"/>
        </w:rPr>
        <w:t xml:space="preserve">dverí. </w:t>
      </w:r>
      <w:commentRangeEnd w:id="55"/>
      <w:r>
        <w:commentReference w:id="55"/>
      </w:r>
      <w:r>
        <w:rPr>
          <w:color w:val="000000" w:themeColor="text1"/>
        </w:rPr>
        <w:t>Práca je zameraná na stavanie robotického autíčka s možnosťou diaľkového ovládanie pomocou Aplikácie Android. V prvej kapitole sa zaoberáme analýzou a porovnávaním rôznych typov stavebníc, bezdrôtových tec</w:t>
      </w:r>
      <w:r>
        <w:rPr>
          <w:color w:val="000000" w:themeColor="text1"/>
        </w:rPr>
        <w:t>hnológii a vývojom aplikácii Android. Prehľad na trhu nám umožnil správne sa rozhodnúť pri  výbere stavebnice pre náš projekt. V nasledovnej kapitole sme určili cieľ a jednotlivé podciele bakalárskej práce, ktoré sme použili ako smernice počas vývoja celéh</w:t>
      </w:r>
      <w:r>
        <w:rPr>
          <w:color w:val="000000" w:themeColor="text1"/>
        </w:rPr>
        <w:t xml:space="preserve">o projektu. Tretia kapitola je praktická časť bakalárskej práce. V nej je zahrnuté postup zostavenie robotického zariadenie a vývoj aplikácie na ovládanie robota cez Bluetooth. </w:t>
      </w:r>
    </w:p>
    <w:p w14:paraId="4000B1A8" w14:textId="77777777" w:rsidR="003A4036" w:rsidRDefault="00B7664D">
      <w:r>
        <w:br w:type="page"/>
      </w:r>
    </w:p>
    <w:p w14:paraId="75AC44CF" w14:textId="77777777" w:rsidR="003A4036" w:rsidRDefault="00B7664D">
      <w:pPr>
        <w:pStyle w:val="Nadpis1"/>
      </w:pPr>
      <w:bookmarkStart w:id="56" w:name="_Toc447032400"/>
      <w:r>
        <w:lastRenderedPageBreak/>
        <w:t>1</w:t>
      </w:r>
      <w:r>
        <w:tab/>
      </w:r>
      <w:bookmarkEnd w:id="56"/>
      <w:commentRangeStart w:id="57"/>
      <w:r>
        <w:t>Bezdrôtové ovladanie zariadení</w:t>
      </w:r>
    </w:p>
    <w:p w14:paraId="6CD89DAD" w14:textId="77777777" w:rsidR="003A4036" w:rsidRDefault="00B7664D">
      <w:r>
        <w:tab/>
        <w:t>V  kapitole sú analyzované technológie  kt</w:t>
      </w:r>
      <w:r>
        <w:t>oré sa používajú počas vývoja bezdrôtovo ovládateľných zariadení. Na začiatku sú porovnávané robotické stavebnice, ďalej sa nadväzujú bezdrôtové technológie používané v súčasnosti. V poslednej časti kapitole sa zaoberáme spôsobmi programovanie aplikácii pr</w:t>
      </w:r>
      <w:r>
        <w:t>e Android.</w:t>
      </w:r>
    </w:p>
    <w:p w14:paraId="4D25E604" w14:textId="77777777" w:rsidR="003A4036" w:rsidRDefault="00B7664D">
      <w:pPr>
        <w:pStyle w:val="Nadpis2"/>
      </w:pPr>
      <w:bookmarkStart w:id="58" w:name="_Toc447032401"/>
      <w:bookmarkEnd w:id="58"/>
      <w:r>
        <w:t>1.1</w:t>
      </w:r>
      <w:r>
        <w:tab/>
        <w:t>Merkur stavebnice</w:t>
      </w:r>
    </w:p>
    <w:commentRangeEnd w:id="57"/>
    <w:p w14:paraId="41F5FE25" w14:textId="77777777" w:rsidR="003A4036" w:rsidRDefault="00B7664D">
      <w:r>
        <w:commentReference w:id="57"/>
      </w:r>
      <w:r>
        <w:tab/>
      </w:r>
      <w:proofErr w:type="spellStart"/>
      <w:r>
        <w:t>Merkur</w:t>
      </w:r>
      <w:proofErr w:type="spellEnd"/>
      <w:r>
        <w:t xml:space="preserve"> je česká stavebnica, ktorá sa úspešne predáva</w:t>
      </w:r>
      <w:ins w:id="59" w:author="Mato" w:date="2016-03-31T06:30:00Z">
        <w:r>
          <w:t>la</w:t>
        </w:r>
      </w:ins>
      <w:r>
        <w:t xml:space="preserve"> od polovice 20. rokov 20. storočia. </w:t>
      </w:r>
      <w:ins w:id="60" w:author="Mato" w:date="2016-03-31T06:30:00Z">
        <w:r>
          <w:t>Jej predaj sa úplne zastavil po roku 1989, avšak v</w:t>
        </w:r>
      </w:ins>
      <w:ins w:id="61" w:author="Mato" w:date="2016-03-31T06:31:00Z">
        <w:r>
          <w:t> </w:t>
        </w:r>
      </w:ins>
      <w:ins w:id="62" w:author="Mato" w:date="2016-03-31T06:30:00Z">
        <w:r>
          <w:t>posledn</w:t>
        </w:r>
      </w:ins>
      <w:ins w:id="63" w:author="Mato" w:date="2016-03-31T06:31:00Z">
        <w:r>
          <w:t xml:space="preserve">ých 5 rokoch sa opäť pod novým majiteľom spoločnosti snaží stavebnica </w:t>
        </w:r>
        <w:r>
          <w:t>opätovne etablovať na trhu s didaktickými pomôckami. Avšak ch</w:t>
        </w:r>
      </w:ins>
      <w:ins w:id="64" w:author="Mato" w:date="2016-03-31T06:32:00Z">
        <w:r>
          <w:t>ýba jej dodatočný marketing</w:t>
        </w:r>
      </w:ins>
      <w:ins w:id="65" w:author="Mato" w:date="2016-03-31T06:33:00Z">
        <w:r>
          <w:t xml:space="preserve"> a najmä trpí </w:t>
        </w:r>
      </w:ins>
      <w:ins w:id="66" w:author="Mato" w:date="2016-03-31T06:32:00Z">
        <w:r>
          <w:t>nízk</w:t>
        </w:r>
      </w:ins>
      <w:ins w:id="67" w:author="Mato" w:date="2016-03-31T06:33:00Z">
        <w:r>
          <w:t>o</w:t>
        </w:r>
      </w:ins>
      <w:ins w:id="68" w:author="Mato" w:date="2016-03-31T06:32:00Z">
        <w:r>
          <w:t>u podpor</w:t>
        </w:r>
      </w:ins>
      <w:ins w:id="69" w:author="Mato" w:date="2016-03-31T06:33:00Z">
        <w:r>
          <w:t>ou</w:t>
        </w:r>
      </w:ins>
      <w:ins w:id="70" w:author="Mato" w:date="2016-03-31T06:32:00Z">
        <w:r>
          <w:t xml:space="preserve"> z technického hľadiska</w:t>
        </w:r>
      </w:ins>
      <w:ins w:id="71" w:author="Mato" w:date="2016-03-31T06:33:00Z">
        <w:r>
          <w:t>.</w:t>
        </w:r>
      </w:ins>
      <w:ins w:id="72" w:author="zzzzz yyyyy" w:date="2016-03-31T13:20:00Z">
        <w:r>
          <w:t xml:space="preserve"> </w:t>
        </w:r>
      </w:ins>
      <w:del w:id="73" w:author="zzzzz yyyyy" w:date="2016-03-31T13:20:00Z">
        <w:r>
          <w:delText xml:space="preserve"> </w:delText>
        </w:r>
      </w:del>
    </w:p>
    <w:p w14:paraId="1523B15A" w14:textId="77777777" w:rsidR="003A4036" w:rsidRDefault="00B7664D">
      <w:r>
        <w:t>Základom stavebnice sú pásy a profily rôznych tvarov a dĺžok z lakovaného oceľového plechu, so sieťou predvŕtaný</w:t>
      </w:r>
      <w:r>
        <w:t>ch otvorov. Tieto diely sa spájajú skrutkami a</w:t>
      </w:r>
      <w:del w:id="74" w:author="Mato" w:date="2016-03-31T06:33:00Z">
        <w:r>
          <w:delText xml:space="preserve"> </w:delText>
        </w:r>
      </w:del>
      <w:ins w:id="75" w:author="Mato" w:date="2016-03-31T06:33:00Z">
        <w:r>
          <w:t> </w:t>
        </w:r>
      </w:ins>
      <w:r>
        <w:t>maticami</w:t>
      </w:r>
      <w:ins w:id="76" w:author="Mato" w:date="2016-03-31T06:33:00Z">
        <w:r>
          <w:t>.</w:t>
        </w:r>
      </w:ins>
      <w:r>
        <w:t xml:space="preserve"> Je možné z nich postaviť rôzne modely, cestné a koľajové vozidlá, žeriavy a mnoho iných konštrukcií. Stavebnica obsahuje aj ďalšie súčiastky, rôzne hriadele, ozubené a neozubené kolesá. V niektorých</w:t>
      </w:r>
      <w:r>
        <w:t xml:space="preserve"> sadoch stavebnice je možné nájsť aj kladky, buldozérové pásy a elektromotory. Umožňuje tak stavbu veľmi realistických konštrukcií rôznych strojov </w:t>
      </w:r>
      <w:sdt>
        <w:sdtPr>
          <w:id w:val="-66659251"/>
          <w:citation/>
        </w:sdtPr>
        <w:sdtEndPr/>
        <w:sdtContent>
          <w:r>
            <w:fldChar w:fldCharType="begin"/>
          </w:r>
          <w:r>
            <w:instrText>CITATION mer12 \l 1051</w:instrText>
          </w:r>
          <w:r>
            <w:fldChar w:fldCharType="separate"/>
          </w:r>
          <w:r>
            <w:t>(merkurtoys.cz, 2012)</w:t>
          </w:r>
          <w:r>
            <w:fldChar w:fldCharType="end"/>
          </w:r>
        </w:sdtContent>
      </w:sdt>
      <w:r>
        <w:t>. Nevýhodou tejto stavebnice je nedostupnosť dokumentácie a s</w:t>
      </w:r>
      <w:r>
        <w:t xml:space="preserve">účiastok na rozširovanie stavebnice. Kvôli prekážkam na ktoré sme narazili so </w:t>
      </w:r>
      <w:ins w:id="77" w:author="Mato" w:date="2016-03-31T06:34:00Z">
        <w:r>
          <w:t xml:space="preserve">stavebnicou </w:t>
        </w:r>
      </w:ins>
      <w:proofErr w:type="spellStart"/>
      <w:r>
        <w:t>Merkur</w:t>
      </w:r>
      <w:proofErr w:type="spellEnd"/>
      <w:del w:id="78" w:author="Mato" w:date="2016-03-31T06:34:00Z">
        <w:r>
          <w:delText xml:space="preserve"> stavebnicou</w:delText>
        </w:r>
      </w:del>
      <w:r>
        <w:t>, rozhodli sme zmeniť platformu pre vývoj robota</w:t>
      </w:r>
      <w:ins w:id="79" w:author="Mato" w:date="2016-03-31T06:34:00Z">
        <w:r>
          <w:t xml:space="preserve"> (po konzult</w:t>
        </w:r>
      </w:ins>
      <w:ins w:id="80" w:author="Mato" w:date="2016-03-31T06:35:00Z">
        <w:r>
          <w:t>ácii s vedúcim práce</w:t>
        </w:r>
      </w:ins>
      <w:ins w:id="81" w:author="Mato" w:date="2016-03-31T06:34:00Z">
        <w:r>
          <w:t>)</w:t>
        </w:r>
      </w:ins>
      <w:r>
        <w:t xml:space="preserve">. Na výber sme mali viacero stavebníc a k nášmu projektu </w:t>
      </w:r>
      <w:ins w:id="82" w:author="Mato" w:date="2016-03-31T06:35:00Z">
        <w:r>
          <w:t xml:space="preserve">sa </w:t>
        </w:r>
      </w:ins>
      <w:r>
        <w:t>najviac</w:t>
      </w:r>
      <w:r>
        <w:t xml:space="preserve"> hodila platforma Arduino.</w:t>
      </w:r>
    </w:p>
    <w:p w14:paraId="1557905B" w14:textId="77777777" w:rsidR="003A4036" w:rsidRDefault="00B7664D">
      <w:pPr>
        <w:pStyle w:val="Nadpis2"/>
      </w:pPr>
      <w:bookmarkStart w:id="83" w:name="_Toc447032402"/>
      <w:bookmarkEnd w:id="83"/>
      <w:r>
        <w:t>1.2</w:t>
      </w:r>
      <w:r>
        <w:tab/>
        <w:t>Arduino</w:t>
      </w:r>
    </w:p>
    <w:p w14:paraId="5B49B18C" w14:textId="77777777" w:rsidR="003A4036" w:rsidRDefault="00B7664D">
      <w:pPr>
        <w:ind w:firstLine="680"/>
      </w:pPr>
      <w:r>
        <w:t>Arduino je open-source platforma pre vytváranie elektronických prototypov, vyznačuje sa jednoduchým použitím hardvéru a softvéru. Platforma Arduino je prispôsobená pre začiatočníkov, nevyžaduje dlhoročne skúsenosti v elektronike či programovaní. Vďaka dost</w:t>
      </w:r>
      <w:r>
        <w:t xml:space="preserve">upnosti príkladov pre túto platformu </w:t>
      </w:r>
      <w:ins w:id="84" w:author="Mato" w:date="2016-03-31T06:35:00Z">
        <w:r>
          <w:t xml:space="preserve">sa </w:t>
        </w:r>
      </w:ins>
      <w:r>
        <w:t xml:space="preserve">môžeme </w:t>
      </w:r>
      <w:del w:id="85" w:author="Mato" w:date="2016-03-31T06:35:00Z">
        <w:r>
          <w:delText xml:space="preserve">sa </w:delText>
        </w:r>
      </w:del>
      <w:r>
        <w:t>naučiť rozsvietiť LED diódy, ovládať motor</w:t>
      </w:r>
      <w:ins w:id="86" w:author="Mato" w:date="2016-03-31T06:35:00Z">
        <w:r>
          <w:t>,</w:t>
        </w:r>
      </w:ins>
      <w:r>
        <w:t xml:space="preserve"> či spracúvať údaje zo senzorov. K PC sa pripája pomocou USB portu, tak že dosku dokážeme naprogramovať z akého</w:t>
      </w:r>
      <w:del w:id="87" w:author="Mato" w:date="2016-03-31T06:35:00Z">
        <w:r>
          <w:delText xml:space="preserve"> </w:delText>
        </w:r>
      </w:del>
      <w:r>
        <w:t>koľvek  zariadenia s takýmto portom a </w:t>
      </w:r>
      <w:ins w:id="88" w:author="Mato" w:date="2016-03-31T06:36:00Z">
        <w:r>
          <w:t>na</w:t>
        </w:r>
      </w:ins>
      <w:r>
        <w:t>inštalovaný</w:t>
      </w:r>
      <w:r>
        <w:t>m vývojovým prostredím.</w:t>
      </w:r>
    </w:p>
    <w:sdt>
      <w:sdtPr>
        <w:id w:val="2031194623"/>
        <w:citation/>
      </w:sdtPr>
      <w:sdtEndPr/>
      <w:sdtContent>
        <w:p w14:paraId="352D346E" w14:textId="77777777" w:rsidR="003A4036" w:rsidRDefault="00B7664D">
          <w:pPr>
            <w:ind w:firstLine="680"/>
          </w:pPr>
          <w:r>
            <w:t xml:space="preserve">Programy pre platformu Arduino sa bežne vytvárajú v grafickom programovacom prostredí Arduino IDE. Je to open-source softvér voľne stiahnuteľný </w:t>
          </w:r>
          <w:r>
            <w:lastRenderedPageBreak/>
            <w:t>na oficiálnej stránke projektu</w:t>
          </w:r>
          <w:sdt>
            <w:sdtPr>
              <w:id w:val="-773550342"/>
              <w:citation/>
            </w:sdtPr>
            <w:sdtEndPr/>
            <w:sdtContent>
              <w:r>
                <w:fldChar w:fldCharType="begin"/>
              </w:r>
              <w:r>
                <w:instrText>CITATION ard15 \l 1051</w:instrText>
              </w:r>
              <w:r>
                <w:fldChar w:fldCharType="separate"/>
              </w:r>
              <w:r>
                <w:t xml:space="preserve"> (arduino.cc, 2015)</w:t>
              </w:r>
              <w:r>
                <w:fldChar w:fldCharType="end"/>
              </w:r>
            </w:sdtContent>
          </w:sdt>
          <w:r>
            <w:t>. Popri samo</w:t>
          </w:r>
          <w:r>
            <w:t>zrejmej podpore pre Windows, k dispozícii máme softvér pre MAC a Linux, tak že nie sme obmedzen</w:t>
          </w:r>
          <w:del w:id="89" w:author="Mato" w:date="2016-03-31T06:36:00Z">
            <w:r>
              <w:delText>ý</w:delText>
            </w:r>
          </w:del>
          <w:ins w:id="90" w:author="Mato" w:date="2016-03-31T06:36:00Z">
            <w:r>
              <w:t>í</w:t>
            </w:r>
          </w:ins>
          <w:r>
            <w:t xml:space="preserve"> na používanie komerčných  OS. Pre projekty v tomto prostredí sa používa názov „sketch“, čo v preklade </w:t>
          </w:r>
          <w:del w:id="91" w:author="Mato" w:date="2016-03-31T06:36:00Z">
            <w:r>
              <w:delText>s</w:delText>
            </w:r>
          </w:del>
          <w:ins w:id="92" w:author="Mato" w:date="2016-03-31T06:36:00Z">
            <w:r>
              <w:t>d</w:t>
            </w:r>
          </w:ins>
          <w:r>
            <w:t>o slovenčiny znamená skica. Arduino ponúka vopred prip</w:t>
          </w:r>
          <w:r>
            <w:t xml:space="preserve">ravené programy pre ukážkovú činnosť rôznych modulov, ktoré nájdeme v </w:t>
          </w:r>
          <w:r>
            <w:rPr>
              <w:i/>
            </w:rPr>
            <w:t>File→Examples</w:t>
          </w:r>
          <w:r>
            <w:t>. Ak používateľ má k dispozícii moduly kompatibiln</w:t>
          </w:r>
          <w:ins w:id="93" w:author="Mato" w:date="2016-03-31T06:37:00Z">
            <w:r>
              <w:t>é</w:t>
            </w:r>
          </w:ins>
          <w:del w:id="94" w:author="Mato" w:date="2016-03-31T06:37:00Z">
            <w:r>
              <w:delText>e</w:delText>
            </w:r>
          </w:del>
          <w:r>
            <w:t xml:space="preserve"> s Arduinom, môže nahrať ukážkový program a rovno otestovať. Arduino softvér tiež umožňuje kompiláciu, nahrávanie program</w:t>
          </w:r>
          <w:r>
            <w:t>u</w:t>
          </w:r>
          <w:ins w:id="95" w:author="Mato" w:date="2016-03-31T06:37:00Z">
            <w:r>
              <w:t>,</w:t>
            </w:r>
          </w:ins>
          <w:r>
            <w:t xml:space="preserve"> či sledovanie komunikácie sériovej linky. Ak už máme uložené niektoré svoje projekty</w:t>
          </w:r>
          <w:ins w:id="96" w:author="Mato" w:date="2016-03-31T06:37:00Z">
            <w:r>
              <w:t>,</w:t>
            </w:r>
          </w:ins>
          <w:r>
            <w:t xml:space="preserve"> ľahko ich zobrazíme v menu </w:t>
          </w:r>
          <w:r>
            <w:rPr>
              <w:i/>
            </w:rPr>
            <w:t xml:space="preserve">File→Sketchbook. </w:t>
          </w:r>
          <w:r>
            <w:t xml:space="preserve">Záložka </w:t>
          </w:r>
          <w:r>
            <w:rPr>
              <w:i/>
            </w:rPr>
            <w:t>Tools</w:t>
          </w:r>
          <w:r>
            <w:t xml:space="preserve"> ponúka okrem automatického formátovania textu tiež nastavenie programátora, ktorým bude program nahratý do za</w:t>
          </w:r>
          <w:r>
            <w:t>riadenia, samotný typ toho zariadenia a sériový port. Programovací jazyk v ktorom sú programy písané vychádza z projektu wiring a je založený na jazyku C++. Súbor s kódom pre Arduino je uložený s príponou .</w:t>
          </w:r>
          <w:r>
            <w:rPr>
              <w:i/>
            </w:rPr>
            <w:t xml:space="preserve">ino </w:t>
          </w:r>
          <w:r>
            <w:t>a možno ho editovať v ľubovoľnom textovom edit</w:t>
          </w:r>
          <w:r>
            <w:t>ore, však prostredie Arduino IDE ponúka zvýrazňovanie syntaxe aj pohodlnú správu vytvorených programov. Je tiež možné v každom projekte nastaviť kľúčové slova ktoré sa budú zvýrazňovať spolu s ostatnými kľúčovými slovami.</w:t>
          </w:r>
          <w:r>
            <w:fldChar w:fldCharType="begin"/>
          </w:r>
          <w:r>
            <w:instrText>CITATION ard13 \l 1051</w:instrText>
          </w:r>
          <w:r>
            <w:fldChar w:fldCharType="separate"/>
          </w:r>
          <w:r>
            <w:t xml:space="preserve"> (arduino.cc,</w:t>
          </w:r>
          <w:r>
            <w:t xml:space="preserve"> 2013)</w:t>
          </w:r>
          <w:r>
            <w:fldChar w:fldCharType="end"/>
          </w:r>
        </w:p>
      </w:sdtContent>
    </w:sdt>
    <w:p w14:paraId="2241415F" w14:textId="77777777" w:rsidR="003A4036" w:rsidRDefault="00B7664D">
      <w:pPr>
        <w:ind w:firstLine="680"/>
      </w:pPr>
      <w:r>
        <w:t>Aby sme program mohli nahrať a otestovať, potrebujeme dosku Arduino. Existuj</w:t>
      </w:r>
      <w:del w:id="97" w:author="Mato" w:date="2016-03-31T06:38:00Z">
        <w:r>
          <w:delText>ú</w:delText>
        </w:r>
      </w:del>
      <w:ins w:id="98" w:author="Mato" w:date="2016-03-31T06:38:00Z">
        <w:r>
          <w:t>e</w:t>
        </w:r>
      </w:ins>
      <w:r>
        <w:t xml:space="preserve"> viacero druhov a líšia sa počtom vstupno-výstupných  vývodov, veľkosťou pamäte, rozmermi a využitím. Existujú aj špecifick</w:t>
      </w:r>
      <w:del w:id="99" w:author="Mato" w:date="2016-03-31T06:38:00Z">
        <w:r>
          <w:delText>ý</w:delText>
        </w:r>
      </w:del>
      <w:ins w:id="100" w:author="Mato" w:date="2016-03-31T06:38:00Z">
        <w:r>
          <w:t>y</w:t>
        </w:r>
      </w:ins>
      <w:r>
        <w:t xml:space="preserve"> zamerané typy dosiek ako napríklad Ardui</w:t>
      </w:r>
      <w:r>
        <w:t xml:space="preserve">no </w:t>
      </w:r>
      <w:proofErr w:type="spellStart"/>
      <w:r>
        <w:t>Yun</w:t>
      </w:r>
      <w:proofErr w:type="spellEnd"/>
      <w:r>
        <w:t xml:space="preserve">, ktorá uľahčuje prácu cez </w:t>
      </w:r>
      <w:proofErr w:type="spellStart"/>
      <w:r>
        <w:t>Wifi</w:t>
      </w:r>
      <w:proofErr w:type="spellEnd"/>
      <w:r>
        <w:t xml:space="preserve">. Môžeme si zaobstarať </w:t>
      </w:r>
      <w:del w:id="101" w:author="Mato" w:date="2016-03-31T06:38:00Z">
        <w:r>
          <w:delText xml:space="preserve"> </w:delText>
        </w:r>
      </w:del>
      <w:r>
        <w:t>oficiálne dosky, ale aj rad kompatibilných</w:t>
      </w:r>
      <w:del w:id="102" w:author="Mato" w:date="2016-03-31T06:38:00Z">
        <w:r>
          <w:delText xml:space="preserve"> </w:delText>
        </w:r>
      </w:del>
      <w:r>
        <w:t xml:space="preserve"> dosiek od iných výrobcov. Rôzne typy dosiek sú predstavené na </w:t>
      </w:r>
      <w:commentRangeStart w:id="103"/>
      <w:r>
        <w:rPr>
          <w:b/>
        </w:rPr>
        <w:t>obrázku č.</w:t>
      </w:r>
      <w:commentRangeEnd w:id="103"/>
      <w:r>
        <w:commentReference w:id="103"/>
      </w:r>
      <w:r>
        <w:rPr>
          <w:b/>
        </w:rPr>
        <w:t xml:space="preserve"> </w:t>
      </w:r>
      <w:r>
        <w:t xml:space="preserve"> Pre každý druh Arduino dosky je potrebné v prostredí Arduino </w:t>
      </w:r>
      <w:del w:id="104" w:author="Mato" w:date="2016-03-31T06:39:00Z">
        <w:r>
          <w:delText xml:space="preserve">Ide </w:delText>
        </w:r>
      </w:del>
      <w:ins w:id="105" w:author="Mato" w:date="2016-03-31T06:39:00Z">
        <w:r>
          <w:t xml:space="preserve">IDE </w:t>
        </w:r>
      </w:ins>
      <w:r>
        <w:t>nasta</w:t>
      </w:r>
      <w:r>
        <w:t>viť patričný typ, kvôli nastaveniu programovacích parametrov. Väčšina dosiek má osadený mikrokontrolér od firmy Atmel. Napájanie dosky je možné cez USB port, ktorý zároveň slúži ako spojenie s PC pre programovanie, prípadne využitie externej batérie. Väčši</w:t>
      </w:r>
      <w:r>
        <w:t>na typov pracuje s napätím 5V. Na doske sa nachádzajú niekoľko typov vývodov:</w:t>
      </w:r>
    </w:p>
    <w:p w14:paraId="3C759215" w14:textId="77777777" w:rsidR="003A4036" w:rsidRDefault="00B7664D">
      <w:pPr>
        <w:pStyle w:val="Odsekzoznamu"/>
        <w:numPr>
          <w:ilvl w:val="0"/>
          <w:numId w:val="2"/>
        </w:numPr>
      </w:pPr>
      <w:r>
        <w:t>Digitálne vývody slúžia na ovládanie zariadenia pomocou logických hodnôt 0 a 1. Týchto vývodov býva na doske najviac.</w:t>
      </w:r>
    </w:p>
    <w:p w14:paraId="05720ECB" w14:textId="77777777" w:rsidR="003A4036" w:rsidRDefault="00B7664D">
      <w:pPr>
        <w:pStyle w:val="Odsekzoznamu"/>
        <w:numPr>
          <w:ilvl w:val="0"/>
          <w:numId w:val="2"/>
        </w:numPr>
      </w:pPr>
      <w:r>
        <w:t xml:space="preserve">PWM je označenie pre impulzovú šírkovú moduláciu, umožňuje </w:t>
      </w:r>
      <w:r>
        <w:t>meniť výstupné napätie na výstupe vďaka čomu môžeme kontrolovať rýchlosť otáčok motora.</w:t>
      </w:r>
    </w:p>
    <w:p w14:paraId="03AE2916" w14:textId="77777777" w:rsidR="003A4036" w:rsidRDefault="00B7664D">
      <w:pPr>
        <w:pStyle w:val="Odsekzoznamu"/>
        <w:numPr>
          <w:ilvl w:val="0"/>
          <w:numId w:val="2"/>
        </w:numPr>
      </w:pPr>
      <w:r>
        <w:t xml:space="preserve">Analógové vývody majú svoje vlastné miesto na doske a slúžia na snímanie hodnôt napätia v rozmedzí 0V – </w:t>
      </w:r>
      <w:proofErr w:type="spellStart"/>
      <w:r>
        <w:t>Ucc</w:t>
      </w:r>
      <w:proofErr w:type="spellEnd"/>
      <w:r>
        <w:t xml:space="preserve">, teda bežne 0 - 5V, v programe následne </w:t>
      </w:r>
      <w:r>
        <w:lastRenderedPageBreak/>
        <w:t>interpretovaná ako č</w:t>
      </w:r>
      <w:r>
        <w:t>íselná hodnota v intervale 0 – 1023.</w:t>
      </w:r>
    </w:p>
    <w:p w14:paraId="4B6AF254" w14:textId="77777777" w:rsidR="003A4036" w:rsidRDefault="00B7664D">
      <w:pPr>
        <w:pStyle w:val="Odsekzoznamu"/>
        <w:numPr>
          <w:ilvl w:val="0"/>
          <w:numId w:val="2"/>
        </w:numPr>
      </w:pPr>
      <w:r>
        <w:t>Napájacie vývody poskytujú pracovné úrovne napätia (3.3V a 5V), uzemnenie (GND) a vstup pre napájanie doske cez batériu.</w:t>
      </w:r>
    </w:p>
    <w:p w14:paraId="60DF6957" w14:textId="77777777" w:rsidR="003A4036" w:rsidRDefault="003A4036"/>
    <w:p w14:paraId="75D90CDD" w14:textId="77777777" w:rsidR="003A4036" w:rsidRDefault="00B7664D">
      <w:pPr>
        <w:pStyle w:val="Nadpis2"/>
      </w:pPr>
      <w:bookmarkStart w:id="106" w:name="_Toc447032403"/>
      <w:bookmarkEnd w:id="106"/>
      <w:r>
        <w:t>1.3</w:t>
      </w:r>
      <w:r>
        <w:tab/>
        <w:t>RASpberry pi</w:t>
      </w:r>
    </w:p>
    <w:p w14:paraId="22CF6775" w14:textId="77777777" w:rsidR="003A4036" w:rsidRDefault="00B7664D">
      <w:r>
        <w:tab/>
        <w:t>Raspberry Pi je open-source minipočítač založený na platforme ARM. Keď naň prip</w:t>
      </w:r>
      <w:r>
        <w:t>ojíme klávesnicu</w:t>
      </w:r>
      <w:del w:id="107" w:author="Mato" w:date="2016-03-31T06:40:00Z">
        <w:r>
          <w:delText xml:space="preserve"> </w:delText>
        </w:r>
      </w:del>
      <w:r>
        <w:t xml:space="preserve">, počítačovú myš a monitor, je to úplne funkčný počítač veľkosti platobnej karty, ktorý beží na OS Linux. </w:t>
      </w:r>
      <w:sdt>
        <w:sdtPr>
          <w:id w:val="1727108278"/>
          <w:citation/>
        </w:sdtPr>
        <w:sdtEndPr/>
        <w:sdtContent>
          <w:r>
            <w:fldChar w:fldCharType="begin"/>
          </w:r>
          <w:r>
            <w:instrText>CITATION ras14 \l 1051</w:instrText>
          </w:r>
          <w:r>
            <w:fldChar w:fldCharType="separate"/>
          </w:r>
          <w:r>
            <w:t>(raspberrypi.org, 2014)</w:t>
          </w:r>
          <w:r>
            <w:fldChar w:fldCharType="end"/>
          </w:r>
        </w:sdtContent>
      </w:sdt>
      <w:r>
        <w:t xml:space="preserve"> Najnovšia verzia tohto mini počítaču pod názvom Raspberry Pi 3 bola predstavená 29</w:t>
      </w:r>
      <w:r>
        <w:t xml:space="preserve">. Februára 2016. Na doske obsahuje sieťovú kartu, WiFi a Bluetooth. Na rozšírenie modulmi máme k dispozícii 40 GPIO pinov. </w:t>
      </w:r>
      <w:sdt>
        <w:sdtPr>
          <w:id w:val="1576628779"/>
          <w:citation/>
        </w:sdtPr>
        <w:sdtEndPr/>
        <w:sdtContent>
          <w:r>
            <w:fldChar w:fldCharType="begin"/>
          </w:r>
          <w:r>
            <w:instrText>CITATION ras16 \l 1051</w:instrText>
          </w:r>
          <w:r>
            <w:fldChar w:fldCharType="separate"/>
          </w:r>
          <w:r>
            <w:t>(raspberrypi.org, 2016)</w:t>
          </w:r>
          <w:r>
            <w:fldChar w:fldCharType="end"/>
          </w:r>
        </w:sdtContent>
      </w:sdt>
      <w:r>
        <w:t xml:space="preserve"> Ako základný jazyk na Raspberry Pi platforme bol zvolený skriptovací jazyk Python.</w:t>
      </w:r>
      <w:r>
        <w:t xml:space="preserve"> Výhodou používania skriptovacích jazykov je, že nepotrebujeme kompilovať zdrojový kód, čo uľahčuje a urýchľuje  proces programovania. Treba spomenúť, že už niekoľko rokov dozadu sa Python nachádzal medzi prvými piatimi najpoužívanejšími jazykmi na svete. </w:t>
      </w:r>
      <w:r>
        <w:t xml:space="preserve">Alternatívou na programovanie na platforme Raspberry Pi je </w:t>
      </w:r>
      <w:proofErr w:type="spellStart"/>
      <w:r>
        <w:t>Skretch</w:t>
      </w:r>
      <w:proofErr w:type="spellEnd"/>
      <w:r>
        <w:t xml:space="preserve"> ktorý umožňuje začiatočníkom programovať bez pozn</w:t>
      </w:r>
      <w:del w:id="108" w:author="Mato" w:date="2016-03-31T06:41:00Z">
        <w:r>
          <w:delText>á</w:delText>
        </w:r>
      </w:del>
      <w:ins w:id="109" w:author="Mato" w:date="2016-03-31T06:41:00Z">
        <w:r>
          <w:t>a</w:t>
        </w:r>
      </w:ins>
      <w:del w:id="110" w:author="Mato" w:date="2016-03-31T06:41:00Z">
        <w:r>
          <w:delText>va</w:delText>
        </w:r>
      </w:del>
      <w:r>
        <w:t>ni</w:t>
      </w:r>
      <w:del w:id="111" w:author="Mato" w:date="2016-03-31T06:41:00Z">
        <w:r>
          <w:delText>e</w:delText>
        </w:r>
      </w:del>
      <w:ins w:id="112" w:author="Mato" w:date="2016-03-31T06:41:00Z">
        <w:r>
          <w:t>a</w:t>
        </w:r>
      </w:ins>
      <w:r>
        <w:t xml:space="preserve"> syntaxe. </w:t>
      </w:r>
      <w:proofErr w:type="spellStart"/>
      <w:r>
        <w:t>Sketch</w:t>
      </w:r>
      <w:proofErr w:type="spellEnd"/>
      <w:r>
        <w:t xml:space="preserve"> je predinštalovaný v OS </w:t>
      </w:r>
      <w:proofErr w:type="spellStart"/>
      <w:r>
        <w:t>Raspbian</w:t>
      </w:r>
      <w:proofErr w:type="spellEnd"/>
      <w:r>
        <w:t xml:space="preserve">, čo je verzia </w:t>
      </w:r>
      <w:proofErr w:type="spellStart"/>
      <w:r>
        <w:t>Debiana</w:t>
      </w:r>
      <w:proofErr w:type="spellEnd"/>
      <w:r>
        <w:t xml:space="preserve"> prispôsobená pre Raspberry Pi počítače </w:t>
      </w:r>
      <w:sdt>
        <w:sdtPr>
          <w:id w:val="626985692"/>
          <w:citation/>
        </w:sdtPr>
        <w:sdtEndPr/>
        <w:sdtContent>
          <w:r>
            <w:fldChar w:fldCharType="begin"/>
          </w:r>
          <w:r>
            <w:instrText>CITATION saf13 \l 105</w:instrText>
          </w:r>
          <w:r>
            <w:instrText>1</w:instrText>
          </w:r>
          <w:r>
            <w:fldChar w:fldCharType="separate"/>
          </w:r>
          <w:r>
            <w:t>(safaribookonline.com, 2013)</w:t>
          </w:r>
          <w:r>
            <w:fldChar w:fldCharType="end"/>
          </w:r>
        </w:sdtContent>
      </w:sdt>
      <w:r>
        <w:t xml:space="preserve">. </w:t>
      </w:r>
      <w:r>
        <w:rPr>
          <w:iCs/>
        </w:rPr>
        <w:t xml:space="preserve">Podľa tabuľky 1 je Raspberry Pi 3 z pohľadu parametrov jednoznačne víťazom, ale pre niektoré projekty je Arduino lepšia a lacnejšia voľba. </w:t>
      </w:r>
    </w:p>
    <w:p w14:paraId="09C0C002" w14:textId="77777777" w:rsidR="003A4036" w:rsidRDefault="003A4036">
      <w:pPr>
        <w:rPr>
          <w:iCs/>
        </w:rPr>
      </w:pPr>
    </w:p>
    <w:p w14:paraId="4292D1A9" w14:textId="77777777" w:rsidR="003A4036" w:rsidRDefault="00B7664D">
      <w:r>
        <w:rPr>
          <w:iCs/>
        </w:rPr>
        <w:t xml:space="preserve">Tabuľka </w:t>
      </w:r>
      <w:r>
        <w:rPr>
          <w:iCs/>
        </w:rPr>
        <w:fldChar w:fldCharType="begin"/>
      </w:r>
      <w:r>
        <w:instrText>SEQ Tabuľka \* ARABIC</w:instrText>
      </w:r>
      <w:r>
        <w:fldChar w:fldCharType="separate"/>
      </w:r>
      <w:r>
        <w:t>1</w:t>
      </w:r>
      <w:r>
        <w:fldChar w:fldCharType="end"/>
      </w:r>
      <w:r>
        <w:rPr>
          <w:iCs/>
        </w:rPr>
        <w:t xml:space="preserve"> Porovnanie základných parametrov medzi Arduin</w:t>
      </w:r>
      <w:r>
        <w:rPr>
          <w:iCs/>
        </w:rPr>
        <w:t>o a Raspberry Pi</w:t>
      </w:r>
    </w:p>
    <w:tbl>
      <w:tblPr>
        <w:tblStyle w:val="Mriekatabuky"/>
        <w:tblW w:w="5000" w:type="pct"/>
        <w:tblLook w:val="04A0" w:firstRow="1" w:lastRow="0" w:firstColumn="1" w:lastColumn="0" w:noHBand="0" w:noVBand="1"/>
      </w:tblPr>
      <w:tblGrid>
        <w:gridCol w:w="3054"/>
        <w:gridCol w:w="2758"/>
        <w:gridCol w:w="2681"/>
      </w:tblGrid>
      <w:tr w:rsidR="003A4036" w14:paraId="0E5C2A21" w14:textId="77777777">
        <w:tc>
          <w:tcPr>
            <w:tcW w:w="3058" w:type="dxa"/>
            <w:shd w:val="clear" w:color="auto" w:fill="auto"/>
            <w:tcMar>
              <w:left w:w="108" w:type="dxa"/>
            </w:tcMar>
          </w:tcPr>
          <w:p w14:paraId="15821E6F" w14:textId="77777777" w:rsidR="003A4036" w:rsidRDefault="003A4036">
            <w:pPr>
              <w:rPr>
                <w:iCs/>
              </w:rPr>
            </w:pPr>
          </w:p>
        </w:tc>
        <w:tc>
          <w:tcPr>
            <w:tcW w:w="2761" w:type="dxa"/>
            <w:shd w:val="clear" w:color="auto" w:fill="auto"/>
            <w:tcMar>
              <w:left w:w="108" w:type="dxa"/>
            </w:tcMar>
          </w:tcPr>
          <w:p w14:paraId="3BD63A3A" w14:textId="77777777" w:rsidR="003A4036" w:rsidRDefault="00B7664D">
            <w:pPr>
              <w:rPr>
                <w:b/>
                <w:iCs/>
              </w:rPr>
            </w:pPr>
            <w:r>
              <w:rPr>
                <w:b/>
                <w:iCs/>
              </w:rPr>
              <w:t xml:space="preserve">Arduino </w:t>
            </w:r>
            <w:proofErr w:type="spellStart"/>
            <w:r>
              <w:rPr>
                <w:b/>
                <w:iCs/>
              </w:rPr>
              <w:t>Nano</w:t>
            </w:r>
            <w:proofErr w:type="spellEnd"/>
          </w:p>
        </w:tc>
        <w:tc>
          <w:tcPr>
            <w:tcW w:w="2684" w:type="dxa"/>
            <w:shd w:val="clear" w:color="auto" w:fill="auto"/>
            <w:tcMar>
              <w:left w:w="108" w:type="dxa"/>
            </w:tcMar>
          </w:tcPr>
          <w:p w14:paraId="24849BDD" w14:textId="77777777" w:rsidR="003A4036" w:rsidRDefault="00B7664D">
            <w:pPr>
              <w:rPr>
                <w:b/>
                <w:iCs/>
              </w:rPr>
            </w:pPr>
            <w:r>
              <w:rPr>
                <w:b/>
                <w:iCs/>
              </w:rPr>
              <w:t>Raspberry Pi 3</w:t>
            </w:r>
          </w:p>
        </w:tc>
      </w:tr>
      <w:tr w:rsidR="003A4036" w14:paraId="6922B77C" w14:textId="77777777">
        <w:tc>
          <w:tcPr>
            <w:tcW w:w="3058" w:type="dxa"/>
            <w:shd w:val="clear" w:color="auto" w:fill="auto"/>
            <w:tcMar>
              <w:left w:w="108" w:type="dxa"/>
            </w:tcMar>
          </w:tcPr>
          <w:p w14:paraId="00C8FA5A" w14:textId="77777777" w:rsidR="003A4036" w:rsidRDefault="00B7664D">
            <w:pPr>
              <w:rPr>
                <w:b/>
                <w:iCs/>
              </w:rPr>
            </w:pPr>
            <w:r>
              <w:rPr>
                <w:b/>
                <w:iCs/>
              </w:rPr>
              <w:t>Základ</w:t>
            </w:r>
          </w:p>
        </w:tc>
        <w:tc>
          <w:tcPr>
            <w:tcW w:w="2761" w:type="dxa"/>
            <w:shd w:val="clear" w:color="auto" w:fill="auto"/>
            <w:tcMar>
              <w:left w:w="108" w:type="dxa"/>
            </w:tcMar>
          </w:tcPr>
          <w:p w14:paraId="3938F150" w14:textId="77777777" w:rsidR="003A4036" w:rsidRDefault="00B7664D">
            <w:pPr>
              <w:rPr>
                <w:iCs/>
              </w:rPr>
            </w:pPr>
            <w:r>
              <w:rPr>
                <w:iCs/>
              </w:rPr>
              <w:t>Mikrokontrolér</w:t>
            </w:r>
          </w:p>
        </w:tc>
        <w:tc>
          <w:tcPr>
            <w:tcW w:w="2684" w:type="dxa"/>
            <w:shd w:val="clear" w:color="auto" w:fill="auto"/>
            <w:tcMar>
              <w:left w:w="108" w:type="dxa"/>
            </w:tcMar>
          </w:tcPr>
          <w:p w14:paraId="588E60C1" w14:textId="77777777" w:rsidR="003A4036" w:rsidRDefault="00B7664D">
            <w:pPr>
              <w:rPr>
                <w:iCs/>
              </w:rPr>
            </w:pPr>
            <w:r>
              <w:rPr>
                <w:iCs/>
              </w:rPr>
              <w:t>Mikroprocesor</w:t>
            </w:r>
          </w:p>
        </w:tc>
      </w:tr>
      <w:tr w:rsidR="003A4036" w14:paraId="0DEAB31F" w14:textId="77777777">
        <w:tc>
          <w:tcPr>
            <w:tcW w:w="3058" w:type="dxa"/>
            <w:shd w:val="clear" w:color="auto" w:fill="auto"/>
            <w:tcMar>
              <w:left w:w="108" w:type="dxa"/>
            </w:tcMar>
          </w:tcPr>
          <w:p w14:paraId="73E5F50C" w14:textId="77777777" w:rsidR="003A4036" w:rsidRDefault="00B7664D">
            <w:pPr>
              <w:rPr>
                <w:b/>
                <w:iCs/>
              </w:rPr>
            </w:pPr>
            <w:r>
              <w:rPr>
                <w:b/>
                <w:iCs/>
              </w:rPr>
              <w:t>Frekvencia</w:t>
            </w:r>
          </w:p>
        </w:tc>
        <w:tc>
          <w:tcPr>
            <w:tcW w:w="2761" w:type="dxa"/>
            <w:shd w:val="clear" w:color="auto" w:fill="auto"/>
            <w:tcMar>
              <w:left w:w="108" w:type="dxa"/>
            </w:tcMar>
          </w:tcPr>
          <w:p w14:paraId="57F6C7DE" w14:textId="77777777" w:rsidR="003A4036" w:rsidRDefault="00B7664D">
            <w:pPr>
              <w:rPr>
                <w:iCs/>
              </w:rPr>
            </w:pPr>
            <w:r>
              <w:rPr>
                <w:iCs/>
              </w:rPr>
              <w:t>16MHz</w:t>
            </w:r>
          </w:p>
        </w:tc>
        <w:tc>
          <w:tcPr>
            <w:tcW w:w="2684" w:type="dxa"/>
            <w:shd w:val="clear" w:color="auto" w:fill="auto"/>
            <w:tcMar>
              <w:left w:w="108" w:type="dxa"/>
            </w:tcMar>
          </w:tcPr>
          <w:p w14:paraId="315E68E4" w14:textId="77777777" w:rsidR="003A4036" w:rsidRDefault="00B7664D">
            <w:pPr>
              <w:rPr>
                <w:iCs/>
              </w:rPr>
            </w:pPr>
            <w:r>
              <w:rPr>
                <w:iCs/>
              </w:rPr>
              <w:t>1.2Ghz</w:t>
            </w:r>
          </w:p>
        </w:tc>
      </w:tr>
      <w:tr w:rsidR="003A4036" w14:paraId="13FF527B" w14:textId="77777777">
        <w:tc>
          <w:tcPr>
            <w:tcW w:w="3058" w:type="dxa"/>
            <w:shd w:val="clear" w:color="auto" w:fill="auto"/>
            <w:tcMar>
              <w:left w:w="108" w:type="dxa"/>
            </w:tcMar>
          </w:tcPr>
          <w:p w14:paraId="7FE659E4" w14:textId="77777777" w:rsidR="003A4036" w:rsidRDefault="00B7664D">
            <w:pPr>
              <w:rPr>
                <w:b/>
                <w:iCs/>
              </w:rPr>
            </w:pPr>
            <w:r>
              <w:rPr>
                <w:b/>
                <w:iCs/>
              </w:rPr>
              <w:t>Šírka registru</w:t>
            </w:r>
          </w:p>
        </w:tc>
        <w:tc>
          <w:tcPr>
            <w:tcW w:w="2761" w:type="dxa"/>
            <w:shd w:val="clear" w:color="auto" w:fill="auto"/>
            <w:tcMar>
              <w:left w:w="108" w:type="dxa"/>
            </w:tcMar>
          </w:tcPr>
          <w:p w14:paraId="4313716B" w14:textId="77777777" w:rsidR="003A4036" w:rsidRDefault="00B7664D">
            <w:pPr>
              <w:rPr>
                <w:iCs/>
              </w:rPr>
            </w:pPr>
            <w:r>
              <w:rPr>
                <w:iCs/>
              </w:rPr>
              <w:t>8-bit</w:t>
            </w:r>
          </w:p>
        </w:tc>
        <w:tc>
          <w:tcPr>
            <w:tcW w:w="2684" w:type="dxa"/>
            <w:shd w:val="clear" w:color="auto" w:fill="auto"/>
            <w:tcMar>
              <w:left w:w="108" w:type="dxa"/>
            </w:tcMar>
          </w:tcPr>
          <w:p w14:paraId="5BF2FDCC" w14:textId="77777777" w:rsidR="003A4036" w:rsidRDefault="00B7664D">
            <w:pPr>
              <w:rPr>
                <w:iCs/>
              </w:rPr>
            </w:pPr>
            <w:r>
              <w:rPr>
                <w:iCs/>
              </w:rPr>
              <w:t>64-bit</w:t>
            </w:r>
          </w:p>
        </w:tc>
      </w:tr>
      <w:tr w:rsidR="003A4036" w14:paraId="341AAAFC" w14:textId="77777777">
        <w:tc>
          <w:tcPr>
            <w:tcW w:w="3058" w:type="dxa"/>
            <w:shd w:val="clear" w:color="auto" w:fill="auto"/>
            <w:tcMar>
              <w:left w:w="108" w:type="dxa"/>
            </w:tcMar>
          </w:tcPr>
          <w:p w14:paraId="450BE438" w14:textId="77777777" w:rsidR="003A4036" w:rsidRDefault="00B7664D">
            <w:pPr>
              <w:rPr>
                <w:b/>
                <w:iCs/>
              </w:rPr>
            </w:pPr>
            <w:r>
              <w:rPr>
                <w:b/>
                <w:iCs/>
              </w:rPr>
              <w:t>RAM</w:t>
            </w:r>
          </w:p>
        </w:tc>
        <w:tc>
          <w:tcPr>
            <w:tcW w:w="2761" w:type="dxa"/>
            <w:shd w:val="clear" w:color="auto" w:fill="auto"/>
            <w:tcMar>
              <w:left w:w="108" w:type="dxa"/>
            </w:tcMar>
          </w:tcPr>
          <w:p w14:paraId="743F0046" w14:textId="77777777" w:rsidR="003A4036" w:rsidRDefault="00B7664D">
            <w:pPr>
              <w:rPr>
                <w:iCs/>
              </w:rPr>
            </w:pPr>
            <w:r>
              <w:rPr>
                <w:iCs/>
              </w:rPr>
              <w:t>2KB</w:t>
            </w:r>
          </w:p>
        </w:tc>
        <w:tc>
          <w:tcPr>
            <w:tcW w:w="2684" w:type="dxa"/>
            <w:shd w:val="clear" w:color="auto" w:fill="auto"/>
            <w:tcMar>
              <w:left w:w="108" w:type="dxa"/>
            </w:tcMar>
          </w:tcPr>
          <w:p w14:paraId="2FFA65A8" w14:textId="77777777" w:rsidR="003A4036" w:rsidRDefault="00B7664D">
            <w:pPr>
              <w:rPr>
                <w:iCs/>
              </w:rPr>
            </w:pPr>
            <w:r>
              <w:rPr>
                <w:iCs/>
              </w:rPr>
              <w:t>1024MB</w:t>
            </w:r>
          </w:p>
        </w:tc>
      </w:tr>
      <w:tr w:rsidR="003A4036" w14:paraId="4971513C" w14:textId="77777777">
        <w:tc>
          <w:tcPr>
            <w:tcW w:w="3058" w:type="dxa"/>
            <w:shd w:val="clear" w:color="auto" w:fill="auto"/>
            <w:tcMar>
              <w:left w:w="108" w:type="dxa"/>
            </w:tcMar>
          </w:tcPr>
          <w:p w14:paraId="7E1E4DED" w14:textId="77777777" w:rsidR="003A4036" w:rsidRDefault="00B7664D">
            <w:pPr>
              <w:rPr>
                <w:b/>
                <w:iCs/>
              </w:rPr>
            </w:pPr>
            <w:r>
              <w:rPr>
                <w:b/>
                <w:iCs/>
              </w:rPr>
              <w:t>GPIO</w:t>
            </w:r>
          </w:p>
        </w:tc>
        <w:tc>
          <w:tcPr>
            <w:tcW w:w="2761" w:type="dxa"/>
            <w:shd w:val="clear" w:color="auto" w:fill="auto"/>
            <w:tcMar>
              <w:left w:w="108" w:type="dxa"/>
            </w:tcMar>
          </w:tcPr>
          <w:p w14:paraId="6BA068C4" w14:textId="77777777" w:rsidR="003A4036" w:rsidRDefault="00B7664D">
            <w:pPr>
              <w:rPr>
                <w:iCs/>
              </w:rPr>
            </w:pPr>
            <w:r>
              <w:rPr>
                <w:iCs/>
              </w:rPr>
              <w:t>20</w:t>
            </w:r>
          </w:p>
        </w:tc>
        <w:tc>
          <w:tcPr>
            <w:tcW w:w="2684" w:type="dxa"/>
            <w:shd w:val="clear" w:color="auto" w:fill="auto"/>
            <w:tcMar>
              <w:left w:w="108" w:type="dxa"/>
            </w:tcMar>
          </w:tcPr>
          <w:p w14:paraId="03E02829" w14:textId="77777777" w:rsidR="003A4036" w:rsidRDefault="00B7664D">
            <w:pPr>
              <w:rPr>
                <w:iCs/>
              </w:rPr>
            </w:pPr>
            <w:r>
              <w:rPr>
                <w:iCs/>
              </w:rPr>
              <w:t>40</w:t>
            </w:r>
          </w:p>
        </w:tc>
      </w:tr>
      <w:tr w:rsidR="003A4036" w14:paraId="1C2044DF" w14:textId="77777777">
        <w:tc>
          <w:tcPr>
            <w:tcW w:w="3058" w:type="dxa"/>
            <w:shd w:val="clear" w:color="auto" w:fill="auto"/>
            <w:tcMar>
              <w:left w:w="108" w:type="dxa"/>
            </w:tcMar>
          </w:tcPr>
          <w:p w14:paraId="1B46484F" w14:textId="77777777" w:rsidR="003A4036" w:rsidRDefault="00B7664D">
            <w:pPr>
              <w:rPr>
                <w:b/>
                <w:iCs/>
              </w:rPr>
            </w:pPr>
            <w:r>
              <w:rPr>
                <w:b/>
                <w:iCs/>
              </w:rPr>
              <w:t>Maximálny prúd</w:t>
            </w:r>
          </w:p>
        </w:tc>
        <w:tc>
          <w:tcPr>
            <w:tcW w:w="2761" w:type="dxa"/>
            <w:shd w:val="clear" w:color="auto" w:fill="auto"/>
            <w:tcMar>
              <w:left w:w="108" w:type="dxa"/>
            </w:tcMar>
          </w:tcPr>
          <w:p w14:paraId="7250CC8C" w14:textId="77777777" w:rsidR="003A4036" w:rsidRDefault="00B7664D">
            <w:pPr>
              <w:rPr>
                <w:iCs/>
              </w:rPr>
            </w:pPr>
            <w:r>
              <w:rPr>
                <w:iCs/>
              </w:rPr>
              <w:t>40mA</w:t>
            </w:r>
          </w:p>
        </w:tc>
        <w:tc>
          <w:tcPr>
            <w:tcW w:w="2684" w:type="dxa"/>
            <w:shd w:val="clear" w:color="auto" w:fill="auto"/>
            <w:tcMar>
              <w:left w:w="108" w:type="dxa"/>
            </w:tcMar>
          </w:tcPr>
          <w:p w14:paraId="20C40C80" w14:textId="77777777" w:rsidR="003A4036" w:rsidRDefault="00B7664D">
            <w:pPr>
              <w:rPr>
                <w:iCs/>
              </w:rPr>
            </w:pPr>
            <w:r>
              <w:rPr>
                <w:iCs/>
              </w:rPr>
              <w:t>5-10mA</w:t>
            </w:r>
          </w:p>
        </w:tc>
      </w:tr>
      <w:tr w:rsidR="003A4036" w14:paraId="1DA3E3C0" w14:textId="77777777">
        <w:tc>
          <w:tcPr>
            <w:tcW w:w="3058" w:type="dxa"/>
            <w:shd w:val="clear" w:color="auto" w:fill="auto"/>
            <w:tcMar>
              <w:left w:w="108" w:type="dxa"/>
            </w:tcMar>
          </w:tcPr>
          <w:p w14:paraId="1CFEE599" w14:textId="77777777" w:rsidR="003A4036" w:rsidRDefault="00B7664D">
            <w:pPr>
              <w:rPr>
                <w:b/>
                <w:iCs/>
              </w:rPr>
            </w:pPr>
            <w:r>
              <w:rPr>
                <w:b/>
                <w:iCs/>
              </w:rPr>
              <w:t>Zdroj</w:t>
            </w:r>
          </w:p>
        </w:tc>
        <w:tc>
          <w:tcPr>
            <w:tcW w:w="2761" w:type="dxa"/>
            <w:shd w:val="clear" w:color="auto" w:fill="auto"/>
            <w:tcMar>
              <w:left w:w="108" w:type="dxa"/>
            </w:tcMar>
          </w:tcPr>
          <w:p w14:paraId="79BAD61A" w14:textId="77777777" w:rsidR="003A4036" w:rsidRDefault="00B7664D">
            <w:pPr>
              <w:rPr>
                <w:iCs/>
              </w:rPr>
            </w:pPr>
            <w:r>
              <w:rPr>
                <w:iCs/>
              </w:rPr>
              <w:t>175mW</w:t>
            </w:r>
          </w:p>
        </w:tc>
        <w:tc>
          <w:tcPr>
            <w:tcW w:w="2684" w:type="dxa"/>
            <w:shd w:val="clear" w:color="auto" w:fill="auto"/>
            <w:tcMar>
              <w:left w:w="108" w:type="dxa"/>
            </w:tcMar>
          </w:tcPr>
          <w:p w14:paraId="0FB49424" w14:textId="77777777" w:rsidR="003A4036" w:rsidRDefault="00B7664D">
            <w:pPr>
              <w:rPr>
                <w:iCs/>
              </w:rPr>
            </w:pPr>
            <w:r>
              <w:rPr>
                <w:iCs/>
              </w:rPr>
              <w:t>700mW</w:t>
            </w:r>
          </w:p>
        </w:tc>
      </w:tr>
      <w:tr w:rsidR="003A4036" w14:paraId="65E9440D" w14:textId="77777777">
        <w:tc>
          <w:tcPr>
            <w:tcW w:w="3058" w:type="dxa"/>
            <w:shd w:val="clear" w:color="auto" w:fill="auto"/>
            <w:tcMar>
              <w:left w:w="108" w:type="dxa"/>
            </w:tcMar>
          </w:tcPr>
          <w:p w14:paraId="3364F8D8" w14:textId="77777777" w:rsidR="003A4036" w:rsidRDefault="00B7664D">
            <w:pPr>
              <w:rPr>
                <w:b/>
                <w:iCs/>
              </w:rPr>
            </w:pPr>
            <w:r>
              <w:rPr>
                <w:b/>
                <w:iCs/>
              </w:rPr>
              <w:t>Operačný systém</w:t>
            </w:r>
          </w:p>
        </w:tc>
        <w:tc>
          <w:tcPr>
            <w:tcW w:w="2761" w:type="dxa"/>
            <w:shd w:val="clear" w:color="auto" w:fill="auto"/>
            <w:tcMar>
              <w:left w:w="108" w:type="dxa"/>
            </w:tcMar>
          </w:tcPr>
          <w:p w14:paraId="43AB43DF" w14:textId="77777777" w:rsidR="003A4036" w:rsidRDefault="00B7664D">
            <w:pPr>
              <w:rPr>
                <w:iCs/>
              </w:rPr>
            </w:pPr>
            <w:r>
              <w:rPr>
                <w:iCs/>
              </w:rPr>
              <w:t>N/A</w:t>
            </w:r>
          </w:p>
        </w:tc>
        <w:tc>
          <w:tcPr>
            <w:tcW w:w="2684" w:type="dxa"/>
            <w:shd w:val="clear" w:color="auto" w:fill="auto"/>
            <w:tcMar>
              <w:left w:w="108" w:type="dxa"/>
            </w:tcMar>
          </w:tcPr>
          <w:p w14:paraId="1C578DD7" w14:textId="77777777" w:rsidR="003A4036" w:rsidRDefault="00B7664D">
            <w:pPr>
              <w:rPr>
                <w:iCs/>
              </w:rPr>
            </w:pPr>
            <w:r>
              <w:rPr>
                <w:iCs/>
              </w:rPr>
              <w:t>Linux</w:t>
            </w:r>
          </w:p>
        </w:tc>
      </w:tr>
    </w:tbl>
    <w:p w14:paraId="40E4837C" w14:textId="77777777" w:rsidR="003A4036" w:rsidRDefault="003A4036">
      <w:pPr>
        <w:rPr>
          <w:iCs/>
        </w:rPr>
      </w:pPr>
    </w:p>
    <w:p w14:paraId="199500F1" w14:textId="77777777" w:rsidR="003A4036" w:rsidRDefault="00B7664D">
      <w:r>
        <w:rPr>
          <w:iCs/>
        </w:rPr>
        <w:lastRenderedPageBreak/>
        <w:t xml:space="preserve">Ak máme za </w:t>
      </w:r>
      <w:r>
        <w:rPr>
          <w:iCs/>
        </w:rPr>
        <w:t>úlohu kontrolovať stav senzorov a zároveň meniť rýchlosť otáčania motora, Arduino bude tá správna voľba, v prípade že pracujeme v grafickom prostredí a spracúvame veľké množstvo údajov tak si zvolíme Raspberry Pi.</w:t>
      </w:r>
    </w:p>
    <w:p w14:paraId="0451EFAD" w14:textId="77777777" w:rsidR="003A4036" w:rsidRDefault="00B7664D">
      <w:pPr>
        <w:pStyle w:val="Nadpis2"/>
      </w:pPr>
      <w:bookmarkStart w:id="113" w:name="_Toc447032404"/>
      <w:bookmarkEnd w:id="113"/>
      <w:r>
        <w:t>1.4</w:t>
      </w:r>
      <w:r>
        <w:tab/>
        <w:t>LEgo mindstorm</w:t>
      </w:r>
    </w:p>
    <w:p w14:paraId="56647652" w14:textId="77777777" w:rsidR="003A4036" w:rsidRDefault="00B7664D">
      <w:r>
        <w:tab/>
        <w:t>Keď k najznámejšej sta</w:t>
      </w:r>
      <w:r>
        <w:t xml:space="preserve">vebnici na svete Lego, pridáme elektronické súčiastky, dostaneme edukačnú robotickú stavebnicu Lego Mindstorm NXT. Na jej používanie sa nemusíme vyznať v elektronike, dokonca nemusíme vedieť ani jeden programovací jazyk. To je dôvod prečo touto stavebnicu </w:t>
      </w:r>
      <w:r>
        <w:t>často stretáme na základných a stredných školách. Na pridanie nového modulu stačí pripojiť jeden kábel</w:t>
      </w:r>
      <w:ins w:id="114" w:author="Mato" w:date="2016-03-31T06:41:00Z">
        <w:r>
          <w:t>,</w:t>
        </w:r>
      </w:ins>
      <w:r>
        <w:t xml:space="preserve"> no nevýhodou je</w:t>
      </w:r>
      <w:ins w:id="115" w:author="Mato" w:date="2016-03-31T06:41:00Z">
        <w:r>
          <w:t>,</w:t>
        </w:r>
      </w:ins>
      <w:r>
        <w:t xml:space="preserve"> že musíme používať iba originálne moduly. Aj keď sa pomocou tejto stavebnice dajú zostrojiť veľké a zložité projekty, na profesionálne </w:t>
      </w:r>
      <w:r>
        <w:t xml:space="preserve">použitie sa neodporúča. Na programovanie tejto stavebnice máme viacero možnosti. Základné vývojové prostredie Lego Mindstorm EV3 umožňuje programovanie stavebnice tzv. blokovou štruktúrou. Bloková štruktúra je označenie pre zdrojový kód programu, ktorý je </w:t>
      </w:r>
      <w:r>
        <w:t xml:space="preserve">rozčlenený do samostatných blokov používaných v štruktúrovanom programovaní. Bloky rozčleňujú kód na súvislé logické časti (podmienku </w:t>
      </w:r>
      <w:proofErr w:type="spellStart"/>
      <w:r>
        <w:t>if</w:t>
      </w:r>
      <w:proofErr w:type="spellEnd"/>
      <w:r>
        <w:t xml:space="preserve">, cykly </w:t>
      </w:r>
      <w:proofErr w:type="spellStart"/>
      <w:r>
        <w:t>for</w:t>
      </w:r>
      <w:proofErr w:type="spellEnd"/>
      <w:r>
        <w:t>, do-</w:t>
      </w:r>
      <w:proofErr w:type="spellStart"/>
      <w:r>
        <w:t>while</w:t>
      </w:r>
      <w:proofErr w:type="spellEnd"/>
      <w:r>
        <w:t xml:space="preserve"> a po</w:t>
      </w:r>
      <w:ins w:id="116" w:author="Mato" w:date="2016-03-31T06:42:00Z">
        <w:r>
          <w:t>d</w:t>
        </w:r>
      </w:ins>
      <w:del w:id="117" w:author="Mato" w:date="2016-03-31T06:42:00Z">
        <w:r>
          <w:delText>t</w:delText>
        </w:r>
      </w:del>
      <w:r>
        <w:t>obné). V prípade prác</w:t>
      </w:r>
      <w:del w:id="118" w:author="Mato" w:date="2016-03-31T06:42:00Z">
        <w:r>
          <w:delText>i</w:delText>
        </w:r>
      </w:del>
      <w:ins w:id="119" w:author="Mato" w:date="2016-03-31T06:42:00Z">
        <w:r>
          <w:t>e</w:t>
        </w:r>
      </w:ins>
      <w:r>
        <w:t xml:space="preserve"> na zložitejšom projekte existujú knižnice pre programovacie jazyky a</w:t>
      </w:r>
      <w:r>
        <w:t>ko sú: Java, C/C++ a Python.</w:t>
      </w:r>
      <w:sdt>
        <w:sdtPr>
          <w:id w:val="-191238595"/>
          <w:citation/>
        </w:sdtPr>
        <w:sdtEndPr/>
        <w:sdtContent>
          <w:r>
            <w:fldChar w:fldCharType="begin"/>
          </w:r>
          <w:r>
            <w:instrText>CITATION Bag07 \l 1051</w:instrText>
          </w:r>
          <w:r>
            <w:fldChar w:fldCharType="separate"/>
          </w:r>
          <w:r>
            <w:t xml:space="preserve"> (Brian, 2007)</w:t>
          </w:r>
          <w:r>
            <w:fldChar w:fldCharType="end"/>
          </w:r>
        </w:sdtContent>
      </w:sdt>
    </w:p>
    <w:p w14:paraId="671C03A6" w14:textId="77777777" w:rsidR="003A4036" w:rsidRDefault="00B7664D">
      <w:pPr>
        <w:pStyle w:val="Nadpis2"/>
      </w:pPr>
      <w:bookmarkStart w:id="120" w:name="_Toc447032405"/>
      <w:r>
        <w:t>1.5</w:t>
      </w:r>
      <w:r>
        <w:tab/>
        <w:t>využitie Elektronických stavebníc v prax</w:t>
      </w:r>
      <w:ins w:id="121" w:author="Mato" w:date="2016-03-31T06:42:00Z">
        <w:r>
          <w:t>I</w:t>
        </w:r>
      </w:ins>
      <w:bookmarkEnd w:id="120"/>
      <w:del w:id="122" w:author="Mato" w:date="2016-03-31T06:42:00Z">
        <w:r>
          <w:delText>e</w:delText>
        </w:r>
      </w:del>
    </w:p>
    <w:p w14:paraId="38C4EBAB" w14:textId="77777777" w:rsidR="003A4036" w:rsidRDefault="00B7664D">
      <w:r>
        <w:tab/>
        <w:t>Elektronická súprava je tvorená súborom elektronických súčiastok používaných na vytvorenie elektronického zariadenia. Obsahujú elektronick</w:t>
      </w:r>
      <w:r>
        <w:t>é súčiastky, schému zapojenia a návod na montáž. K dispozícii sú dva odlišné typy súprav, tie ktoré sa použijú na stavanie jedného projektu</w:t>
      </w:r>
      <w:ins w:id="123" w:author="Mato" w:date="2016-03-31T06:43:00Z">
        <w:r>
          <w:t>,</w:t>
        </w:r>
      </w:ins>
      <w:r>
        <w:t xml:space="preserve"> alebo tie ktoré umožňujú postaviť celý rad projektov. V súčasnej dobe klesá popularita stavebných zariadení od nuly</w:t>
      </w:r>
      <w:ins w:id="124" w:author="Mato" w:date="2016-03-31T06:43:00Z">
        <w:r>
          <w:t>,</w:t>
        </w:r>
      </w:ins>
      <w:r>
        <w:t xml:space="preserve"> čiastočne aj kvôli zložitosti miniatúrnych elektronických obvodov, namiesto toho sa používajú platformy</w:t>
      </w:r>
      <w:ins w:id="125" w:author="Mato" w:date="2016-03-31T06:43:00Z">
        <w:r>
          <w:t>,</w:t>
        </w:r>
      </w:ins>
      <w:r>
        <w:t xml:space="preserve"> ktoré uľahčujú návrh a programovanie (napr. Arduino).  Edukačné elektronické súpravy ako napríklad Lego Mindstorm</w:t>
      </w:r>
      <w:ins w:id="126" w:author="Mato" w:date="2016-03-31T06:43:00Z">
        <w:r>
          <w:t>,</w:t>
        </w:r>
      </w:ins>
      <w:r>
        <w:t xml:space="preserve"> sú prispôsobené deťom</w:t>
      </w:r>
      <w:del w:id="127" w:author="Mato" w:date="2016-03-31T06:43:00Z">
        <w:r>
          <w:delText>,</w:delText>
        </w:r>
      </w:del>
      <w:r>
        <w:t xml:space="preserve"> a umožňujú </w:t>
      </w:r>
      <w:r>
        <w:t xml:space="preserve">nespájkovaciu </w:t>
      </w:r>
      <w:del w:id="128" w:author="Mato" w:date="2016-03-31T06:43:00Z">
        <w:r>
          <w:delText xml:space="preserve"> </w:delText>
        </w:r>
      </w:del>
      <w:r>
        <w:t xml:space="preserve">konštrukciu a jednoduché programovanie. Pomocou Lego Mindstorm NXT stavebnice môžeme postaviť rôzne zariadenia </w:t>
      </w:r>
      <w:ins w:id="129" w:author="Mato" w:date="2016-03-31T06:43:00Z">
        <w:r>
          <w:t xml:space="preserve">- </w:t>
        </w:r>
      </w:ins>
      <w:r>
        <w:t>napríklad autíčko, robotické rameno</w:t>
      </w:r>
      <w:ins w:id="130" w:author="Mato" w:date="2016-03-31T06:43:00Z">
        <w:r>
          <w:t>,</w:t>
        </w:r>
      </w:ins>
      <w:r>
        <w:t xml:space="preserve"> či kráčajúceho robota ale aj mnoho zložitejšie inteligentné zariadenia ako je napríklad </w:t>
      </w:r>
      <w:proofErr w:type="spellStart"/>
      <w:r>
        <w:t>Cub</w:t>
      </w:r>
      <w:r>
        <w:t>estromer</w:t>
      </w:r>
      <w:proofErr w:type="spellEnd"/>
      <w:r>
        <w:t xml:space="preserve"> 3. Bol postavený z jedným účelom a to vyriešiť hlavolam pod názvom Rubikova kocka, ktorú dokáže poskladať za 3,25 </w:t>
      </w:r>
      <w:proofErr w:type="spellStart"/>
      <w:r>
        <w:t>sekund</w:t>
      </w:r>
      <w:proofErr w:type="spellEnd"/>
      <w:r>
        <w:t xml:space="preserve"> </w:t>
      </w:r>
      <w:sdt>
        <w:sdtPr>
          <w:id w:val="323325089"/>
          <w:citation/>
        </w:sdtPr>
        <w:sdtEndPr/>
        <w:sdtContent>
          <w:r>
            <w:fldChar w:fldCharType="begin"/>
          </w:r>
          <w:r>
            <w:instrText>CITATION leg14 \l 1051</w:instrText>
          </w:r>
          <w:r>
            <w:fldChar w:fldCharType="separate"/>
          </w:r>
          <w:r>
            <w:t>(lego.com, 2014)</w:t>
          </w:r>
          <w:r>
            <w:fldChar w:fldCharType="end"/>
          </w:r>
        </w:sdtContent>
      </w:sdt>
      <w:r>
        <w:t>.</w:t>
      </w:r>
    </w:p>
    <w:p w14:paraId="7591DC54" w14:textId="77777777" w:rsidR="003A4036" w:rsidRDefault="00B7664D">
      <w:r>
        <w:lastRenderedPageBreak/>
        <w:tab/>
        <w:t xml:space="preserve">Využitie minipočítaču Raspberri Pi v robotike má široké možnosti. Keď zostavíme </w:t>
      </w:r>
      <w:r>
        <w:t>autíčko</w:t>
      </w:r>
      <w:ins w:id="131" w:author="Mato" w:date="2016-03-31T06:44:00Z">
        <w:r>
          <w:t>,</w:t>
        </w:r>
      </w:ins>
      <w:r>
        <w:t xml:space="preserve"> ktoré má na sebe mikrofón a k tomu pridáme Google technológiu na rozpoznávanie rečí  dostaneme robota s možnosťou ovládania hlasom. Google Cloud  </w:t>
      </w:r>
      <w:proofErr w:type="spellStart"/>
      <w:r>
        <w:t>Speech</w:t>
      </w:r>
      <w:proofErr w:type="spellEnd"/>
      <w:r>
        <w:t xml:space="preserve"> API umožňuje v reálnom čase prepisovať text z kamer</w:t>
      </w:r>
      <w:del w:id="132" w:author="Mato" w:date="2016-03-31T06:44:00Z">
        <w:r>
          <w:delText>e</w:delText>
        </w:r>
      </w:del>
      <w:ins w:id="133" w:author="Mato" w:date="2016-03-31T06:44:00Z">
        <w:r>
          <w:t>y</w:t>
        </w:r>
      </w:ins>
      <w:r>
        <w:t xml:space="preserve">, vykonávať hlasové príkazy a desiatky ďalších zaujímavých využití </w:t>
      </w:r>
      <w:sdt>
        <w:sdtPr>
          <w:id w:val="1751077510"/>
          <w:citation/>
        </w:sdtPr>
        <w:sdtEndPr/>
        <w:sdtContent>
          <w:r>
            <w:fldChar w:fldCharType="begin"/>
          </w:r>
          <w:r>
            <w:instrText>CITATION Seb16 \l 1051</w:instrText>
          </w:r>
          <w:r>
            <w:fldChar w:fldCharType="separate"/>
          </w:r>
          <w:r>
            <w:t>(Mach, 2016)</w:t>
          </w:r>
          <w:r>
            <w:fldChar w:fldCharType="end"/>
          </w:r>
        </w:sdtContent>
      </w:sdt>
      <w:r>
        <w:t>. Pre tých</w:t>
      </w:r>
      <w:ins w:id="134" w:author="Mato" w:date="2016-03-31T06:44:00Z">
        <w:r>
          <w:t>,</w:t>
        </w:r>
      </w:ins>
      <w:r>
        <w:t xml:space="preserve"> ktor</w:t>
      </w:r>
      <w:del w:id="135" w:author="Mato" w:date="2016-03-31T06:44:00Z">
        <w:r>
          <w:delText>ý</w:delText>
        </w:r>
      </w:del>
      <w:ins w:id="136" w:author="Mato" w:date="2016-03-31T06:44:00Z">
        <w:r>
          <w:t>í</w:t>
        </w:r>
      </w:ins>
      <w:r>
        <w:t xml:space="preserve"> majú radi Lego a pri tom chcú využívať všetky možnosti minipočítača Raspberry Pi existuje rozširujúca stavebnica </w:t>
      </w:r>
      <w:proofErr w:type="spellStart"/>
      <w:r>
        <w:t>BrickPi</w:t>
      </w:r>
      <w:proofErr w:type="spellEnd"/>
      <w:r>
        <w:t>. Tento dop</w:t>
      </w:r>
      <w:r>
        <w:t>lnok umožňuje pripájanie modulov určených pre Lego Mindstorm stavebnicu a</w:t>
      </w:r>
      <w:del w:id="137" w:author="Mato" w:date="2016-03-31T06:45:00Z">
        <w:r>
          <w:delText> </w:delText>
        </w:r>
      </w:del>
      <w:ins w:id="138" w:author="Mato" w:date="2016-03-31T06:45:00Z">
        <w:r>
          <w:t xml:space="preserve"> ich </w:t>
        </w:r>
      </w:ins>
      <w:r>
        <w:t xml:space="preserve">programovanie </w:t>
      </w:r>
      <w:del w:id="139" w:author="Mato" w:date="2016-03-31T06:45:00Z">
        <w:r>
          <w:delText xml:space="preserve">istých </w:delText>
        </w:r>
      </w:del>
      <w:r>
        <w:t xml:space="preserve">pomocou  Raspberri Pi </w:t>
      </w:r>
      <w:sdt>
        <w:sdtPr>
          <w:id w:val="925610132"/>
          <w:citation/>
        </w:sdtPr>
        <w:sdtEndPr/>
        <w:sdtContent>
          <w:r>
            <w:fldChar w:fldCharType="begin"/>
          </w:r>
          <w:r>
            <w:instrText>CITATION Joh11 \l 1051</w:instrText>
          </w:r>
          <w:r>
            <w:fldChar w:fldCharType="separate"/>
          </w:r>
          <w:r>
            <w:t>(Cole, 2011)</w:t>
          </w:r>
          <w:r>
            <w:fldChar w:fldCharType="end"/>
          </w:r>
        </w:sdtContent>
      </w:sdt>
      <w:r>
        <w:t>. Ak máme poruke 3D tlačiareň, môžeme si vytlačiť súčiastky pre kosačku ktorú budeme ovládať po</w:t>
      </w:r>
      <w:r>
        <w:t xml:space="preserve">mocou mikrokontroléra Arduino </w:t>
      </w:r>
      <w:proofErr w:type="spellStart"/>
      <w:r>
        <w:t>Uno</w:t>
      </w:r>
      <w:proofErr w:type="spellEnd"/>
      <w:r>
        <w:t xml:space="preserve"> </w:t>
      </w:r>
      <w:sdt>
        <w:sdtPr>
          <w:id w:val="-1976910504"/>
          <w:citation/>
        </w:sdtPr>
        <w:sdtEndPr/>
        <w:sdtContent>
          <w:r>
            <w:fldChar w:fldCharType="begin"/>
          </w:r>
          <w:r>
            <w:instrText>CITATION And16 \l 1051</w:instrText>
          </w:r>
          <w:r>
            <w:fldChar w:fldCharType="separate"/>
          </w:r>
          <w:r>
            <w:t>(Haeuser, 2016)</w:t>
          </w:r>
          <w:r>
            <w:fldChar w:fldCharType="end"/>
          </w:r>
        </w:sdtContent>
      </w:sdt>
      <w:r>
        <w:t>. Arduino môžeme použiť na rôzne projekty ako sú napríklad, automatické otváranie brány, dochádzkový systém, elektronický zámok s číselným heslom alebo automatizáci</w:t>
      </w:r>
      <w:ins w:id="140" w:author="Mato" w:date="2016-03-31T06:45:00Z">
        <w:r>
          <w:t>u</w:t>
        </w:r>
      </w:ins>
      <w:del w:id="141" w:author="Mato" w:date="2016-03-31T06:45:00Z">
        <w:r>
          <w:delText>e</w:delText>
        </w:r>
      </w:del>
      <w:r>
        <w:t xml:space="preserve"> domácnosti.</w:t>
      </w:r>
    </w:p>
    <w:p w14:paraId="77BE8137" w14:textId="77777777" w:rsidR="003A4036" w:rsidRDefault="003A4036"/>
    <w:p w14:paraId="6270212D" w14:textId="77777777" w:rsidR="003A4036" w:rsidRDefault="00B7664D">
      <w:pPr>
        <w:pStyle w:val="Nadpis2"/>
      </w:pPr>
      <w:bookmarkStart w:id="142" w:name="_Toc447032406"/>
      <w:bookmarkEnd w:id="142"/>
      <w:r>
        <w:t>1.6</w:t>
      </w:r>
      <w:r>
        <w:tab/>
        <w:t>Bezdrôtové technológie</w:t>
      </w:r>
    </w:p>
    <w:p w14:paraId="02B5A17B" w14:textId="77777777" w:rsidR="003A4036" w:rsidRDefault="00B7664D">
      <w:r>
        <w:tab/>
        <w:t>V roku 1898 Nikola Tesla predstavil diaľkové ovládanie, pomocou malej krabičky na vysielanie rádiových vĺn, dokázal manévrovať malú loď v bazéne s vodou a dokonca aj zapínať a vypínať svetielka na lodi, všetko bez akéhokoľvek ká</w:t>
      </w:r>
      <w:r>
        <w:t xml:space="preserve">blového spojenia medzi loďou a ovládačom </w:t>
      </w:r>
      <w:sdt>
        <w:sdtPr>
          <w:id w:val="878208509"/>
          <w:citation/>
        </w:sdtPr>
        <w:sdtEndPr/>
        <w:sdtContent>
          <w:r>
            <w:fldChar w:fldCharType="begin"/>
          </w:r>
          <w:r>
            <w:instrText>CITATION Tur14 \l 1033</w:instrText>
          </w:r>
          <w:r>
            <w:fldChar w:fldCharType="separate"/>
          </w:r>
          <w:r>
            <w:t>(Turi, 2014)</w:t>
          </w:r>
          <w:r>
            <w:fldChar w:fldCharType="end"/>
          </w:r>
        </w:sdtContent>
      </w:sdt>
      <w:r>
        <w:t xml:space="preserve">. Až od deväťdesiatych rokoch dvadsiateho storočia sa táto technológia stáva široko dostupná. Komponenty na diaľkové ovládanie pomocou rádiových vĺn sa stávajú cenovo dostupné </w:t>
      </w:r>
      <w:r>
        <w:t>a používajú sa na ovládanie menších modelov. Začiatkom 21. storočia na trh prichádzajú lacné hračky (autíčka, lode, vrtuľníky) s diaľkovým ovládaním. Postupom času sa vyvinuli  ďalšie technológie na bezdrôtovú komunikáciu, ako sú WiFi a Bluetooth.</w:t>
      </w:r>
    </w:p>
    <w:p w14:paraId="0D008EE7" w14:textId="77777777" w:rsidR="003A4036" w:rsidRDefault="00B7664D">
      <w:pPr>
        <w:pStyle w:val="Nadpis3"/>
      </w:pPr>
      <w:bookmarkStart w:id="143" w:name="_Toc447032407"/>
      <w:bookmarkEnd w:id="143"/>
      <w:r>
        <w:t>1.6.1</w:t>
      </w:r>
      <w:r>
        <w:tab/>
        <w:t>Bl</w:t>
      </w:r>
      <w:r>
        <w:t>uetooth</w:t>
      </w:r>
    </w:p>
    <w:p w14:paraId="6976F5A1" w14:textId="77777777" w:rsidR="003A4036" w:rsidRDefault="00B7664D">
      <w:r>
        <w:tab/>
        <w:t xml:space="preserve">Bluetooth je bezdrôtová technológia, štandard pre výmenu dát na krátke vzdialenosti. Bol vytvorený v roku 1994 spoločnosťou Ericsson ako bezdrôtová náhrada za sériové drôtové rozhranie RS232. Jednotlivé zariadenia sú identifikované pomocou svojej </w:t>
      </w:r>
      <w:r>
        <w:t xml:space="preserve">adresy (BD_ADDR) podobne, ako je MAC adresa v sieti Ethernet. Technológia Bluetooth je definovaná štandardom IEEE 802.15.1. Spadá do kategórie osobných počítačových sietí, tzv. PAN. Vyskytuje sa v niekoľkých verziách, poslednou </w:t>
      </w:r>
      <w:r>
        <w:lastRenderedPageBreak/>
        <w:t>(December, 2014) je verzia 4</w:t>
      </w:r>
      <w:r>
        <w:t>.2, ktorou je vybavená väčšina predávaných zariadení ako sú napr. smartfóny, notebooky, tablety, ale aj televízia</w:t>
      </w:r>
      <w:sdt>
        <w:sdtPr>
          <w:id w:val="30536223"/>
          <w:citation/>
        </w:sdtPr>
        <w:sdtEndPr/>
        <w:sdtContent>
          <w:r>
            <w:fldChar w:fldCharType="begin"/>
          </w:r>
          <w:r>
            <w:instrText>CITATION dif13 \l 1051</w:instrText>
          </w:r>
          <w:r>
            <w:fldChar w:fldCharType="separate"/>
          </w:r>
          <w:r>
            <w:t xml:space="preserve"> (diffen.com, 2013)</w:t>
          </w:r>
          <w:r>
            <w:fldChar w:fldCharType="end"/>
          </w:r>
        </w:sdtContent>
      </w:sdt>
      <w:r>
        <w:t>.</w:t>
      </w:r>
    </w:p>
    <w:p w14:paraId="13BA1DCA" w14:textId="77777777" w:rsidR="003A4036" w:rsidRDefault="003A4036"/>
    <w:p w14:paraId="66157FAF" w14:textId="77777777" w:rsidR="003A4036" w:rsidRDefault="00B7664D">
      <w:pPr>
        <w:pStyle w:val="Nadpis3"/>
      </w:pPr>
      <w:bookmarkStart w:id="144" w:name="_Toc447032408"/>
      <w:bookmarkEnd w:id="144"/>
      <w:r>
        <w:t>1.6.2</w:t>
      </w:r>
      <w:r>
        <w:tab/>
        <w:t>WiFi</w:t>
      </w:r>
    </w:p>
    <w:p w14:paraId="61D04A58" w14:textId="77777777" w:rsidR="003A4036" w:rsidRDefault="00B7664D">
      <w:r>
        <w:tab/>
        <w:t>WiFi je súbor štandardov pre bezdrôtové lokálne siete LAN (WLAN) v súčasnosti zalo</w:t>
      </w:r>
      <w:r>
        <w:t xml:space="preserve">žených na špecifikácii IEEE 802.11. WiFi bolo navrhnuté na pripájanie bezdrôtových zariadení do lokálne siete, dnes sa najčastejšie používa na pripojenie k internetu. </w:t>
      </w:r>
      <w:proofErr w:type="spellStart"/>
      <w:r>
        <w:t>Wifi</w:t>
      </w:r>
      <w:proofErr w:type="spellEnd"/>
      <w:r>
        <w:t xml:space="preserve"> umožňuje osobe so zariadením s bezdrôtovým adaptérom (PC, notebook, smartfón) pripoj</w:t>
      </w:r>
      <w:r>
        <w:t xml:space="preserve">enie k internetu v blízkosti prístupového bodu (Access point). Geografická oblasť pokrytá jedným alebo niekoľkými prístupovými bodmi sa nazýva Hotspot </w:t>
      </w:r>
      <w:sdt>
        <w:sdtPr>
          <w:id w:val="-146510751"/>
          <w:citation/>
        </w:sdtPr>
        <w:sdtEndPr/>
        <w:sdtContent>
          <w:r>
            <w:fldChar w:fldCharType="begin"/>
          </w:r>
          <w:r>
            <w:instrText>CITATION dif13 \l 1051</w:instrText>
          </w:r>
          <w:r>
            <w:fldChar w:fldCharType="separate"/>
          </w:r>
          <w:r>
            <w:t>(diffen.com, 2013)</w:t>
          </w:r>
          <w:r>
            <w:fldChar w:fldCharType="end"/>
          </w:r>
        </w:sdtContent>
      </w:sdt>
      <w:r>
        <w:t>. Výhodou oproti Bluetooth je, že môžeme pripojiť viacero za</w:t>
      </w:r>
      <w:r>
        <w:t>riadení a taktiež vyššia prenosová rýchlosť. Nevýhodou je zložitejšie programovanie aplikácii, a väčšia spotreba v prípade napájania cez batérie.</w:t>
      </w:r>
    </w:p>
    <w:p w14:paraId="0EC0EFC8" w14:textId="77777777" w:rsidR="003A4036" w:rsidRDefault="00B7664D">
      <w:pPr>
        <w:pStyle w:val="Prvodsek"/>
      </w:pPr>
      <w:r>
        <w:tab/>
        <w:t xml:space="preserve"> </w:t>
      </w:r>
    </w:p>
    <w:p w14:paraId="1ABB8F05" w14:textId="77777777" w:rsidR="003A4036" w:rsidRDefault="003A4036"/>
    <w:p w14:paraId="286A719C" w14:textId="77777777" w:rsidR="003A4036" w:rsidRDefault="00B7664D">
      <w:pPr>
        <w:pStyle w:val="Nadpis2"/>
      </w:pPr>
      <w:bookmarkStart w:id="145" w:name="_Toc447032409"/>
      <w:bookmarkEnd w:id="145"/>
      <w:r>
        <w:t>1.7 Možnosti vývoja aplikácii</w:t>
      </w:r>
    </w:p>
    <w:p w14:paraId="16952965" w14:textId="77777777" w:rsidR="003A4036" w:rsidRDefault="00B7664D">
      <w:r>
        <w:tab/>
        <w:t>Mobilný operačný systém Android sa postupom času stáva stále viac populárny</w:t>
      </w:r>
      <w:r>
        <w:t xml:space="preserve">m medzi bežnými používateľmi po celom svete. Rovnako aj obchod s aplikáciami Google </w:t>
      </w:r>
      <w:proofErr w:type="spellStart"/>
      <w:r>
        <w:t>Play</w:t>
      </w:r>
      <w:proofErr w:type="spellEnd"/>
      <w:r>
        <w:t xml:space="preserve"> zaznamenáva progresívny rast počtu aplikácií a Android sa tak stáva výbornou platformou pre programovanie aplikácií. API (</w:t>
      </w:r>
      <w:proofErr w:type="spellStart"/>
      <w:r>
        <w:t>aplication</w:t>
      </w:r>
      <w:proofErr w:type="spellEnd"/>
      <w:r>
        <w:t xml:space="preserve"> </w:t>
      </w:r>
      <w:proofErr w:type="spellStart"/>
      <w:r>
        <w:t>programming</w:t>
      </w:r>
      <w:proofErr w:type="spellEnd"/>
      <w:r>
        <w:t xml:space="preserve"> interface) alebo rozhr</w:t>
      </w:r>
      <w:r>
        <w:t>anie pre programovanie aplikácií, je v tomto prípade výborne zdokumentované a jednoduché pre použitie. Pre testovanie vytvorenej aplikácie nebudete dokonca zo začiatku potrebovať ani vlastný Android smartfón, nakoľko môžete využiť prítomnosť emulátora</w:t>
      </w:r>
      <w:sdt>
        <w:sdtPr>
          <w:id w:val="642936112"/>
          <w:citation/>
        </w:sdtPr>
        <w:sdtEndPr/>
        <w:sdtContent>
          <w:r>
            <w:fldChar w:fldCharType="begin"/>
          </w:r>
          <w:r>
            <w:instrText>CITAT</w:instrText>
          </w:r>
          <w:r>
            <w:instrText>ION Mic13 \l 1051</w:instrText>
          </w:r>
          <w:r>
            <w:fldChar w:fldCharType="separate"/>
          </w:r>
          <w:r>
            <w:t xml:space="preserve"> (Chovaňák, 2013)</w:t>
          </w:r>
          <w:r>
            <w:fldChar w:fldCharType="end"/>
          </w:r>
        </w:sdtContent>
      </w:sdt>
      <w:r>
        <w:t>.</w:t>
      </w:r>
      <w:ins w:id="146" w:author="Mato" w:date="2016-03-31T06:48:00Z">
        <w:r>
          <w:t xml:space="preserve"> </w:t>
        </w:r>
      </w:ins>
      <w:r>
        <w:t xml:space="preserve">Máme na výber viacero možností, ako </w:t>
      </w:r>
      <w:del w:id="147" w:author="Mato" w:date="2016-03-31T06:48:00Z">
        <w:r>
          <w:delText xml:space="preserve">budeme </w:delText>
        </w:r>
      </w:del>
      <w:r>
        <w:t>vyvíjať aplikácie pre Android (napr. Natívne a Hybridn</w:t>
      </w:r>
      <w:del w:id="148" w:author="Mato" w:date="2016-03-31T06:48:00Z">
        <w:r>
          <w:delText>e</w:delText>
        </w:r>
      </w:del>
      <w:ins w:id="149" w:author="Mato" w:date="2016-03-31T06:48:00Z">
        <w:r>
          <w:t>é</w:t>
        </w:r>
      </w:ins>
      <w:r>
        <w:t xml:space="preserve"> aplikácie).</w:t>
      </w:r>
    </w:p>
    <w:p w14:paraId="7361B23F" w14:textId="77777777" w:rsidR="003A4036" w:rsidRDefault="00B7664D">
      <w:pPr>
        <w:pStyle w:val="Nadpis3"/>
      </w:pPr>
      <w:bookmarkStart w:id="150" w:name="_Toc447032410"/>
      <w:bookmarkEnd w:id="150"/>
      <w:r>
        <w:t xml:space="preserve">1.7.1 </w:t>
      </w:r>
      <w:r>
        <w:tab/>
        <w:t>Natívne aplikácie</w:t>
      </w:r>
    </w:p>
    <w:p w14:paraId="060021B0" w14:textId="77777777" w:rsidR="003A4036" w:rsidRDefault="00B7664D">
      <w:r>
        <w:tab/>
        <w:t>Vývoj v natívnom prostredí ponúka nesporné výhody pre vývojárov, ktorí sa roz</w:t>
      </w:r>
      <w:r>
        <w:t xml:space="preserve">hodnú zamerať na jednu platformu. Keďže zatiaľ neprišlo k zjednoteniu používateľských rozhraní medzi platformami, majú vývojári špecializujúci sa na jednu z nich výhodu pri vytváraní rozhraní, ktoré sú špecifické svojimi grafickými a ovládacími prvkami </w:t>
      </w:r>
      <w:sdt>
        <w:sdtPr>
          <w:id w:val="775671028"/>
          <w:citation/>
        </w:sdtPr>
        <w:sdtEndPr/>
        <w:sdtContent>
          <w:r>
            <w:fldChar w:fldCharType="begin"/>
          </w:r>
          <w:r>
            <w:instrText>CIT</w:instrText>
          </w:r>
          <w:r>
            <w:instrText>ATION Rud14 \l 1051</w:instrText>
          </w:r>
          <w:r>
            <w:fldChar w:fldCharType="separate"/>
          </w:r>
          <w:r>
            <w:t>(Rudolph, 2014)</w:t>
          </w:r>
          <w:r>
            <w:fldChar w:fldCharType="end"/>
          </w:r>
        </w:sdtContent>
      </w:sdt>
      <w:r>
        <w:t xml:space="preserve">. </w:t>
      </w:r>
    </w:p>
    <w:p w14:paraId="4E1907B9" w14:textId="77777777" w:rsidR="003A4036" w:rsidRDefault="00B7664D">
      <w:pPr>
        <w:pStyle w:val="Nadpis3"/>
      </w:pPr>
      <w:bookmarkStart w:id="151" w:name="_Toc447032411"/>
      <w:bookmarkEnd w:id="151"/>
      <w:r>
        <w:lastRenderedPageBreak/>
        <w:t>1.7.2</w:t>
      </w:r>
      <w:r>
        <w:tab/>
        <w:t>Hybridné aplikácie</w:t>
      </w:r>
    </w:p>
    <w:p w14:paraId="314A132F" w14:textId="77777777" w:rsidR="003A4036" w:rsidRDefault="00B7664D">
      <w:r>
        <w:tab/>
        <w:t>Použitím jazyka HTML5 sa dajú rozšíriť možnosti webových prehliadačov. HTML5 napríklad umožňuje spracovanie precíznych vizuálnych návrhov, využívanie geolokačných funkcií, prístup k zoznam</w:t>
      </w:r>
      <w:r>
        <w:t xml:space="preserve">u kontaktov, senzorom a SQL databázam. Zároveň však musia vývojári bojovať s veľkou rozmanitosťou webových prehliadačov a rôznymi spôsobmi, ako tieto prehliadače implementujú špecifikácie HTML5. Výsledkom tejto fragmentácie je, že vývojári venujú neúmerne </w:t>
      </w:r>
      <w:r>
        <w:t>veľa času a prostriedkov na optimalizovanie svojich webových aplikácií pre rôzne platformy. Túto problematickú situáciu sa snažia riešiť tzv. hybridné aplikácie, ktoré kombinujú výhody jednoduchého vývoja webových aplikácií s jednoduchými možnosťami distri</w:t>
      </w:r>
      <w:r>
        <w:t xml:space="preserve">búcie a optimalizácie natívnych aplikácií. Jeden z nástrojov produkujúci hybridné aplikácie je Apache Cordova. Z pohľadu používateľa nie je na prvý pohľad rozdiel medzi hybridnými a natívnymi aplikáciami. Hybridné aplikácie sú takisto dostupné cez natívne </w:t>
      </w:r>
      <w:r>
        <w:t>trhoviská s mobilnými aplikáciami a inštalujú sa na zariadenia rovnako, ako natívne aplikácie. Po inštalácii sú dostupné z domovských obrazoviek (iOS, Android) a na ich spustenie nie je nutné pripojenie k internetu. Z pohľadu vývojára pripomína vývoj hybri</w:t>
      </w:r>
      <w:r>
        <w:t>dných aplikácií proces vývoja natívnych aplikácií s jednou výnimkou, vývojári môžu použiť jazyky HTML, CSS a JavaScript na programovanie aplikácií. Model vývoja hybridných aplikácií je podporovaný všetkými veľkými platformami a umožňuje tak opakované použi</w:t>
      </w:r>
      <w:r>
        <w:t xml:space="preserve">tie zdrojového kódu na viacerých platformách. skladajú z natívneho </w:t>
      </w:r>
      <w:proofErr w:type="spellStart"/>
      <w:r>
        <w:t>púzdra</w:t>
      </w:r>
      <w:proofErr w:type="spellEnd"/>
      <w:r>
        <w:t xml:space="preserve"> (tzv. wrapper),</w:t>
      </w:r>
      <w:ins w:id="152" w:author="Mato" w:date="2016-03-31T06:53:00Z">
        <w:r>
          <w:t xml:space="preserve"> </w:t>
        </w:r>
      </w:ins>
      <w:r>
        <w:t>ktoré v sebe zapuzdruje aplikáciu napísanú pomocou HTML, CSS a JavaScript. Keď je takáto aplikácia spustená, wrapper vytvorí inštanciu webového prehliadača (</w:t>
      </w:r>
      <w:proofErr w:type="spellStart"/>
      <w:r>
        <w:t>WebView</w:t>
      </w:r>
      <w:proofErr w:type="spellEnd"/>
      <w:r>
        <w:t xml:space="preserve">) </w:t>
      </w:r>
      <w:r>
        <w:t xml:space="preserve">a načíta samotnú webovú aplikáciu. Spustená inštancia nemá zobrazené typické ovládacie prvky webového prehliadača a tým umožňuje hybridnej aplikácii vyzerať podobne, ako keby bola natívna. </w:t>
      </w:r>
      <w:sdt>
        <w:sdtPr>
          <w:id w:val="46350918"/>
          <w:citation/>
        </w:sdtPr>
        <w:sdtEndPr/>
        <w:sdtContent>
          <w:r>
            <w:fldChar w:fldCharType="begin"/>
          </w:r>
          <w:r>
            <w:instrText>CITATION Rud14 \l 1051</w:instrText>
          </w:r>
          <w:r>
            <w:fldChar w:fldCharType="separate"/>
          </w:r>
          <w:r>
            <w:t>(Rudolph, 2014)</w:t>
          </w:r>
          <w:r>
            <w:fldChar w:fldCharType="end"/>
          </w:r>
        </w:sdtContent>
      </w:sdt>
    </w:p>
    <w:p w14:paraId="01CEB6CA" w14:textId="77777777" w:rsidR="003A4036" w:rsidRDefault="00B7664D">
      <w:pPr>
        <w:rPr>
          <w:ins w:id="153" w:author="Mato" w:date="2016-03-31T06:53:00Z"/>
          <w:b/>
          <w:bCs/>
          <w:caps/>
          <w:sz w:val="28"/>
          <w:szCs w:val="28"/>
        </w:rPr>
      </w:pPr>
      <w:bookmarkStart w:id="154" w:name="_Toc447032412"/>
      <w:r>
        <w:br w:type="page"/>
      </w:r>
    </w:p>
    <w:p w14:paraId="72470626" w14:textId="77777777" w:rsidR="003A4036" w:rsidRDefault="00B7664D">
      <w:pPr>
        <w:pStyle w:val="Nadpis1"/>
      </w:pPr>
      <w:r>
        <w:lastRenderedPageBreak/>
        <w:t>2</w:t>
      </w:r>
      <w:r>
        <w:tab/>
      </w:r>
      <w:commentRangeStart w:id="155"/>
      <w:r>
        <w:t xml:space="preserve">Ciele bakalárskej </w:t>
      </w:r>
      <w:r>
        <w:t>práce</w:t>
      </w:r>
      <w:bookmarkEnd w:id="154"/>
      <w:commentRangeEnd w:id="155"/>
      <w:r>
        <w:commentReference w:id="155"/>
      </w:r>
    </w:p>
    <w:p w14:paraId="29C3C470" w14:textId="77777777" w:rsidR="003A4036" w:rsidRDefault="00B7664D">
      <w:r>
        <w:tab/>
        <w:t>Cieľom bakalárskej práce je navrhnúť a skonštruovať robotické zariadenie, ktoré môžeme ovládať diaľkovo a následne naprogramovať aplikáciu pre smartfón ktorá umožní ovládanie robota cez Bluetooth.</w:t>
      </w:r>
    </w:p>
    <w:p w14:paraId="5653C4FE" w14:textId="77777777" w:rsidR="003A4036" w:rsidRDefault="00B7664D">
      <w:pPr>
        <w:rPr>
          <w:b/>
        </w:rPr>
      </w:pPr>
      <w:r>
        <w:rPr>
          <w:b/>
        </w:rPr>
        <w:t>Medzi podciele sme zaradili:</w:t>
      </w:r>
    </w:p>
    <w:p w14:paraId="66B928FA" w14:textId="77777777" w:rsidR="003A4036" w:rsidRDefault="00B7664D" w:rsidP="003A4036">
      <w:pPr>
        <w:pStyle w:val="Odsekzoznamu"/>
        <w:numPr>
          <w:ilvl w:val="0"/>
          <w:numId w:val="3"/>
        </w:numPr>
        <w:pPrChange w:id="156" w:author="zzzzz yyyyy" w:date="2016-04-02T21:32:00Z">
          <w:pPr/>
        </w:pPrChange>
      </w:pPr>
      <w:del w:id="157" w:author="Mato" w:date="2016-03-31T06:54:00Z">
        <w:r>
          <w:delText>1.</w:delText>
        </w:r>
      </w:del>
      <w:r>
        <w:tab/>
        <w:t>Konštrukcia robot</w:t>
      </w:r>
      <w:r>
        <w:t xml:space="preserve">ického zariadenia. </w:t>
      </w:r>
    </w:p>
    <w:p w14:paraId="6865DD74" w14:textId="77777777" w:rsidR="003A4036" w:rsidRDefault="00B7664D" w:rsidP="003A4036">
      <w:pPr>
        <w:pStyle w:val="Odsekzoznamu"/>
        <w:numPr>
          <w:ilvl w:val="0"/>
          <w:numId w:val="3"/>
        </w:numPr>
        <w:pPrChange w:id="158" w:author="zzzzz yyyyy" w:date="2016-04-02T21:32:00Z">
          <w:pPr/>
        </w:pPrChange>
      </w:pPr>
      <w:del w:id="159" w:author="Mato" w:date="2016-03-31T06:54:00Z">
        <w:r>
          <w:delText>2.</w:delText>
        </w:r>
      </w:del>
      <w:r>
        <w:tab/>
        <w:t>Pripojenie Bluetoothu k robotickému zariadeniu.</w:t>
      </w:r>
    </w:p>
    <w:p w14:paraId="26ED94CB" w14:textId="77777777" w:rsidR="003A4036" w:rsidRDefault="00B7664D" w:rsidP="003A4036">
      <w:pPr>
        <w:pStyle w:val="Odsekzoznamu"/>
        <w:numPr>
          <w:ilvl w:val="0"/>
          <w:numId w:val="3"/>
        </w:numPr>
        <w:pPrChange w:id="160" w:author="zzzzz yyyyy" w:date="2016-04-02T21:32:00Z">
          <w:pPr/>
        </w:pPrChange>
      </w:pPr>
      <w:del w:id="161" w:author="Mato" w:date="2016-03-31T06:54:00Z">
        <w:r>
          <w:delText>3.</w:delText>
        </w:r>
      </w:del>
      <w:r>
        <w:tab/>
        <w:t>Otestovať funkčnosť Bluetoothu.</w:t>
      </w:r>
    </w:p>
    <w:p w14:paraId="0371E792" w14:textId="77777777" w:rsidR="003A4036" w:rsidRDefault="00B7664D" w:rsidP="003A4036">
      <w:pPr>
        <w:pStyle w:val="Odsekzoznamu"/>
        <w:numPr>
          <w:ilvl w:val="0"/>
          <w:numId w:val="3"/>
        </w:numPr>
        <w:pPrChange w:id="162" w:author="zzzzz yyyyy" w:date="2016-04-02T21:32:00Z">
          <w:pPr/>
        </w:pPrChange>
      </w:pPr>
      <w:del w:id="163" w:author="Mato" w:date="2016-03-31T06:54:00Z">
        <w:r>
          <w:delText>4.</w:delText>
        </w:r>
      </w:del>
      <w:r>
        <w:tab/>
        <w:t>Naprogramovať, aby robot zareagoval na určité príkazy.</w:t>
      </w:r>
    </w:p>
    <w:p w14:paraId="43CD8BE1" w14:textId="77777777" w:rsidR="003A4036" w:rsidRDefault="00B7664D" w:rsidP="003A4036">
      <w:pPr>
        <w:pStyle w:val="Odsekzoznamu"/>
        <w:numPr>
          <w:ilvl w:val="0"/>
          <w:numId w:val="3"/>
        </w:numPr>
        <w:pPrChange w:id="164" w:author="zzzzz yyyyy" w:date="2016-04-02T21:32:00Z">
          <w:pPr/>
        </w:pPrChange>
      </w:pPr>
      <w:del w:id="165" w:author="Mato" w:date="2016-03-31T06:54:00Z">
        <w:r>
          <w:delText>5.</w:delText>
        </w:r>
      </w:del>
      <w:r>
        <w:tab/>
        <w:t xml:space="preserve">Naprogramovať robota, aby mohol komunikovať cez Bluetoothom. </w:t>
      </w:r>
    </w:p>
    <w:p w14:paraId="3F7C0749" w14:textId="77777777" w:rsidR="003A4036" w:rsidRDefault="00B7664D" w:rsidP="003A4036">
      <w:pPr>
        <w:pStyle w:val="Odsekzoznamu"/>
        <w:numPr>
          <w:ilvl w:val="0"/>
          <w:numId w:val="3"/>
        </w:numPr>
        <w:pPrChange w:id="166" w:author="zzzzz yyyyy" w:date="2016-04-02T21:32:00Z">
          <w:pPr/>
        </w:pPrChange>
      </w:pPr>
      <w:del w:id="167" w:author="Mato" w:date="2016-03-31T06:54:00Z">
        <w:r>
          <w:delText>6.</w:delText>
        </w:r>
      </w:del>
      <w:r>
        <w:tab/>
        <w:t>Vytvoriť aplikáciu pre A</w:t>
      </w:r>
      <w:r>
        <w:t>ndroid, ktorá umožňuje odosielanie príkazov cez Bluetooth.</w:t>
      </w:r>
    </w:p>
    <w:p w14:paraId="14305F7A" w14:textId="77777777" w:rsidR="003A4036" w:rsidRDefault="00B7664D" w:rsidP="003A4036">
      <w:pPr>
        <w:pStyle w:val="Odsekzoznamu"/>
        <w:numPr>
          <w:ilvl w:val="0"/>
          <w:numId w:val="3"/>
        </w:numPr>
        <w:pPrChange w:id="168" w:author="zzzzz yyyyy" w:date="2016-04-02T21:32:00Z">
          <w:pPr/>
        </w:pPrChange>
      </w:pPr>
      <w:del w:id="169" w:author="Mato" w:date="2016-03-31T06:54:00Z">
        <w:r>
          <w:delText>7.</w:delText>
        </w:r>
      </w:del>
      <w:r>
        <w:tab/>
        <w:t>Prepojiť Android zariadenie s robotom cez Bluetooth a otestovať funkčnosť diaľkového ovládania.</w:t>
      </w:r>
    </w:p>
    <w:p w14:paraId="1ECB8AA3" w14:textId="77777777" w:rsidR="003A4036" w:rsidRDefault="00B7664D">
      <w:pPr>
        <w:rPr>
          <w:ins w:id="170" w:author="Mato" w:date="2016-03-31T06:54:00Z"/>
          <w:b/>
          <w:bCs/>
          <w:caps/>
          <w:sz w:val="28"/>
          <w:szCs w:val="28"/>
        </w:rPr>
      </w:pPr>
      <w:r>
        <w:br w:type="page"/>
      </w:r>
    </w:p>
    <w:p w14:paraId="0192555A" w14:textId="77777777" w:rsidR="003A4036" w:rsidRDefault="00B7664D">
      <w:pPr>
        <w:pStyle w:val="Nadpis1"/>
      </w:pPr>
      <w:bookmarkStart w:id="171" w:name="_Toc447032413"/>
      <w:commentRangeStart w:id="172"/>
      <w:r>
        <w:lastRenderedPageBreak/>
        <w:t>3</w:t>
      </w:r>
      <w:r>
        <w:tab/>
        <w:t>Realizácia Ardubota</w:t>
      </w:r>
      <w:bookmarkEnd w:id="171"/>
      <w:commentRangeEnd w:id="172"/>
      <w:r>
        <w:commentReference w:id="172"/>
      </w:r>
    </w:p>
    <w:p w14:paraId="65E111C5" w14:textId="77777777" w:rsidR="003A4036" w:rsidRDefault="00B7664D">
      <w:r>
        <w:tab/>
        <w:t>Realizáci</w:t>
      </w:r>
      <w:ins w:id="173" w:author="Mato" w:date="2016-03-31T06:55:00Z">
        <w:r>
          <w:t>a</w:t>
        </w:r>
      </w:ins>
      <w:del w:id="174" w:author="Mato" w:date="2016-03-31T06:55:00Z">
        <w:r>
          <w:delText>e</w:delText>
        </w:r>
      </w:del>
      <w:r>
        <w:t xml:space="preserve"> </w:t>
      </w:r>
      <w:proofErr w:type="spellStart"/>
      <w:r>
        <w:t>Ardubota</w:t>
      </w:r>
      <w:proofErr w:type="spellEnd"/>
      <w:r>
        <w:t xml:space="preserve"> sa skladá z dvoch nezávislých častí</w:t>
      </w:r>
      <w:ins w:id="175" w:author="Mato" w:date="2016-03-31T06:55:00Z">
        <w:r>
          <w:t>,</w:t>
        </w:r>
      </w:ins>
      <w:r>
        <w:t xml:space="preserve"> ktoré sa až na konci dávajú do hromady. V prvej časti je opísaný postup zostavenia robotického zariadenia a v druhej časti sa zaoberáme vývojom aplikácie pre Android, pomocou ktorej bude ovládané hore spomenuté robotické zariadenie.</w:t>
      </w:r>
    </w:p>
    <w:p w14:paraId="067395A0" w14:textId="77777777" w:rsidR="003A4036" w:rsidRDefault="00B7664D">
      <w:pPr>
        <w:pStyle w:val="Nadpis2"/>
      </w:pPr>
      <w:bookmarkStart w:id="176" w:name="_Toc447032414"/>
      <w:bookmarkEnd w:id="176"/>
      <w:r>
        <w:t>3.1</w:t>
      </w:r>
      <w:r>
        <w:tab/>
        <w:t>Zostavenie robotic</w:t>
      </w:r>
      <w:r>
        <w:t>kého zariadenia</w:t>
      </w:r>
    </w:p>
    <w:p w14:paraId="1B3FDF03" w14:textId="77777777" w:rsidR="003A4036" w:rsidRDefault="00B7664D">
      <w:r>
        <w:tab/>
        <w:t>Na zostavenie robotického zariadenia sme použili nasledovné elektronické súčiastky:</w:t>
      </w:r>
    </w:p>
    <w:p w14:paraId="7C5B3F4B" w14:textId="77777777" w:rsidR="003A4036" w:rsidRDefault="00B7664D">
      <w:pPr>
        <w:pStyle w:val="Odsekzoznamu"/>
        <w:numPr>
          <w:ilvl w:val="0"/>
          <w:numId w:val="2"/>
        </w:numPr>
      </w:pPr>
      <w:r>
        <w:t xml:space="preserve">Arduino </w:t>
      </w:r>
      <w:proofErr w:type="spellStart"/>
      <w:r>
        <w:t>Nano</w:t>
      </w:r>
      <w:proofErr w:type="spellEnd"/>
      <w:r>
        <w:t xml:space="preserve"> 3.0 (</w:t>
      </w:r>
      <w:proofErr w:type="spellStart"/>
      <w:r>
        <w:t>ATmega</w:t>
      </w:r>
      <w:proofErr w:type="spellEnd"/>
      <w:r>
        <w:t xml:space="preserve"> 328),</w:t>
      </w:r>
    </w:p>
    <w:p w14:paraId="53980BD8" w14:textId="77777777" w:rsidR="003A4036" w:rsidRDefault="00B7664D">
      <w:pPr>
        <w:pStyle w:val="Odsekzoznamu"/>
        <w:numPr>
          <w:ilvl w:val="0"/>
          <w:numId w:val="2"/>
        </w:numPr>
      </w:pPr>
      <w:r>
        <w:t xml:space="preserve">Adaptér </w:t>
      </w:r>
      <w:proofErr w:type="spellStart"/>
      <w:r>
        <w:t>Board</w:t>
      </w:r>
      <w:proofErr w:type="spellEnd"/>
      <w:r>
        <w:t xml:space="preserve"> </w:t>
      </w:r>
      <w:proofErr w:type="spellStart"/>
      <w:r>
        <w:t>for</w:t>
      </w:r>
      <w:proofErr w:type="spellEnd"/>
      <w:r>
        <w:t xml:space="preserve"> Arduino </w:t>
      </w:r>
      <w:proofErr w:type="spellStart"/>
      <w:r>
        <w:t>Nano</w:t>
      </w:r>
      <w:proofErr w:type="spellEnd"/>
      <w:r>
        <w:t xml:space="preserve"> V3.0,</w:t>
      </w:r>
    </w:p>
    <w:p w14:paraId="0B0B3104" w14:textId="77777777" w:rsidR="003A4036" w:rsidRDefault="00B7664D">
      <w:pPr>
        <w:pStyle w:val="Odsekzoznamu"/>
        <w:numPr>
          <w:ilvl w:val="0"/>
          <w:numId w:val="2"/>
        </w:numPr>
      </w:pPr>
      <w:r>
        <w:t>HC-06 Bluetooth modul,</w:t>
      </w:r>
    </w:p>
    <w:p w14:paraId="47642E3C" w14:textId="77777777" w:rsidR="003A4036" w:rsidRDefault="00B7664D">
      <w:pPr>
        <w:pStyle w:val="Odsekzoznamu"/>
        <w:numPr>
          <w:ilvl w:val="0"/>
          <w:numId w:val="2"/>
        </w:numPr>
      </w:pPr>
      <w:r>
        <w:t xml:space="preserve">HG7881 </w:t>
      </w:r>
      <w:proofErr w:type="spellStart"/>
      <w:r>
        <w:t>Dual</w:t>
      </w:r>
      <w:proofErr w:type="spellEnd"/>
      <w:r>
        <w:t xml:space="preserve"> DC Motor </w:t>
      </w:r>
      <w:proofErr w:type="spellStart"/>
      <w:r>
        <w:t>Board</w:t>
      </w:r>
      <w:proofErr w:type="spellEnd"/>
      <w:r>
        <w:t>,</w:t>
      </w:r>
    </w:p>
    <w:p w14:paraId="694E8E15" w14:textId="77777777" w:rsidR="003A4036" w:rsidRDefault="00B7664D">
      <w:pPr>
        <w:pStyle w:val="Odsekzoznamu"/>
        <w:numPr>
          <w:ilvl w:val="0"/>
          <w:numId w:val="2"/>
        </w:numPr>
      </w:pPr>
      <w:r>
        <w:t>Podvozok stavebnice tanku a dva moto</w:t>
      </w:r>
      <w:r>
        <w:t>ry,</w:t>
      </w:r>
    </w:p>
    <w:p w14:paraId="05ADB71D" w14:textId="77777777" w:rsidR="003A4036" w:rsidRDefault="00B7664D">
      <w:pPr>
        <w:pStyle w:val="Odsekzoznamu"/>
        <w:numPr>
          <w:ilvl w:val="0"/>
          <w:numId w:val="2"/>
        </w:numPr>
      </w:pPr>
      <w:r>
        <w:t>2 x 9V Batéria.</w:t>
      </w:r>
    </w:p>
    <w:p w14:paraId="74569432" w14:textId="77777777" w:rsidR="003A4036" w:rsidRDefault="003A4036"/>
    <w:p w14:paraId="38803900" w14:textId="77777777" w:rsidR="003A4036" w:rsidRDefault="00B7664D">
      <w:pPr>
        <w:pStyle w:val="Nadpis3"/>
      </w:pPr>
      <w:bookmarkStart w:id="177" w:name="_Toc447032415"/>
      <w:bookmarkEnd w:id="177"/>
      <w:r>
        <w:t>3.1.1</w:t>
      </w:r>
      <w:r>
        <w:tab/>
        <w:t xml:space="preserve">Arduino </w:t>
      </w:r>
      <w:proofErr w:type="spellStart"/>
      <w:r>
        <w:t>Nano</w:t>
      </w:r>
      <w:proofErr w:type="spellEnd"/>
    </w:p>
    <w:sdt>
      <w:sdtPr>
        <w:id w:val="448589424"/>
        <w:citation/>
      </w:sdtPr>
      <w:sdtEndPr/>
      <w:sdtContent>
        <w:p w14:paraId="2A179223" w14:textId="77777777" w:rsidR="003A4036" w:rsidRDefault="00B7664D">
          <w:r>
            <w:tab/>
            <w:t xml:space="preserve">Arduino Nano je minimalizovaná vývojová doska s mikrokontrolérom AVR ATmega328. Funkčne je zhodná s verziou Arduino UNO, je ale prispôsobená na zasunutie do nespájkového kontaktného poľa. Piny vstupov a výstupov sú </w:t>
          </w:r>
          <w:r>
            <w:t>preto usadené na spodnú stranu dosky. Kvôli minimalizácii chýba konektor na externé napájanie a USB konektor je zmenšený na verziu mini USB. Samotná doska obsahuje 14 digitálnych vstupov/výstupov a 8 analógových. Niektoré z digitálnych výstupov majú možnos</w:t>
          </w:r>
          <w:r>
            <w:t xml:space="preserve">ť generovania PWM signálu. Presné rozmiestnenie pinov na doske je znázornené na </w:t>
          </w:r>
          <w:commentRangeStart w:id="178"/>
          <w:r>
            <w:rPr>
              <w:b/>
            </w:rPr>
            <w:t>obrázku číslo xyz</w:t>
          </w:r>
          <w:commentRangeEnd w:id="178"/>
          <w:r>
            <w:commentReference w:id="178"/>
          </w:r>
          <w:r>
            <w:t>.  Konektor na externé napájanie je nahradený dvojicou pinov na pripojenie 5 - 20 V. Rovnako je na doske pripojená jedna LED dióda, ktorú je možné ovládať. Ostatné voliteľné periférie je nutné pripojiť zvlášť. Výhodou zariadenia Arduino je jednoduché pripo</w:t>
          </w:r>
          <w:r>
            <w:t>jenie k počítaču a programovanie. Arduino Nano je vybavené mini USB konektorom a po pripojení k PC sa hlási ako sériový port. Vlastné programovanie prebieha v jednoduchom prostredí Arduino IDE za pomoci jazyka odvodeného z wiring. Kód je tak veľmi prehľadn</w:t>
          </w:r>
          <w:r>
            <w:t xml:space="preserve">ý a oddeľuje programátora od zložitej konfigurácie hardvéru. </w:t>
          </w:r>
          <w:r>
            <w:fldChar w:fldCharType="begin"/>
          </w:r>
          <w:r>
            <w:instrText>CITATION ard09 \l 1051</w:instrText>
          </w:r>
          <w:r>
            <w:fldChar w:fldCharType="separate"/>
          </w:r>
          <w:r>
            <w:t>(arduino.cc, 2009)</w:t>
          </w:r>
          <w:r>
            <w:fldChar w:fldCharType="end"/>
          </w:r>
          <w:r>
            <w:t xml:space="preserve">. </w:t>
          </w:r>
        </w:p>
      </w:sdtContent>
    </w:sdt>
    <w:p w14:paraId="654E1A16" w14:textId="77777777" w:rsidR="003A4036" w:rsidRDefault="00B7664D">
      <w:pPr>
        <w:rPr>
          <w:b/>
        </w:rPr>
      </w:pPr>
      <w:r>
        <w:rPr>
          <w:b/>
        </w:rPr>
        <w:t>Špecifikácie mikrokontroléra:</w:t>
      </w:r>
    </w:p>
    <w:p w14:paraId="004BA1E0" w14:textId="77777777" w:rsidR="003A4036" w:rsidRDefault="00B7664D">
      <w:pPr>
        <w:pStyle w:val="Odsekzoznamu"/>
        <w:numPr>
          <w:ilvl w:val="0"/>
          <w:numId w:val="2"/>
        </w:numPr>
      </w:pPr>
      <w:r>
        <w:lastRenderedPageBreak/>
        <w:t>Čip: ATmega328</w:t>
      </w:r>
    </w:p>
    <w:p w14:paraId="708DC6B8" w14:textId="77777777" w:rsidR="003A4036" w:rsidRDefault="00B7664D">
      <w:pPr>
        <w:pStyle w:val="Odsekzoznamu"/>
        <w:numPr>
          <w:ilvl w:val="0"/>
          <w:numId w:val="2"/>
        </w:numPr>
      </w:pPr>
      <w:r>
        <w:t>Frekvencia: 16 MHz</w:t>
      </w:r>
    </w:p>
    <w:p w14:paraId="0A0D7177" w14:textId="77777777" w:rsidR="003A4036" w:rsidRDefault="00B7664D">
      <w:pPr>
        <w:pStyle w:val="Odsekzoznamu"/>
        <w:numPr>
          <w:ilvl w:val="0"/>
          <w:numId w:val="2"/>
        </w:numPr>
      </w:pPr>
      <w:r>
        <w:t xml:space="preserve">Pamäť: 32 </w:t>
      </w:r>
      <w:proofErr w:type="spellStart"/>
      <w:r>
        <w:t>kB</w:t>
      </w:r>
      <w:proofErr w:type="spellEnd"/>
      <w:r>
        <w:t xml:space="preserve">, 2 </w:t>
      </w:r>
      <w:proofErr w:type="spellStart"/>
      <w:r>
        <w:t>kB</w:t>
      </w:r>
      <w:proofErr w:type="spellEnd"/>
      <w:r>
        <w:t xml:space="preserve"> použité </w:t>
      </w:r>
      <w:proofErr w:type="spellStart"/>
      <w:r>
        <w:t>bootloaderom</w:t>
      </w:r>
      <w:proofErr w:type="spellEnd"/>
    </w:p>
    <w:p w14:paraId="40C6A464" w14:textId="77777777" w:rsidR="003A4036" w:rsidRDefault="00B7664D">
      <w:pPr>
        <w:pStyle w:val="Odsekzoznamu"/>
        <w:numPr>
          <w:ilvl w:val="0"/>
          <w:numId w:val="2"/>
        </w:numPr>
      </w:pPr>
      <w:r>
        <w:t xml:space="preserve">SRAM: 2 </w:t>
      </w:r>
      <w:proofErr w:type="spellStart"/>
      <w:r>
        <w:t>kB</w:t>
      </w:r>
      <w:proofErr w:type="spellEnd"/>
    </w:p>
    <w:p w14:paraId="1F9D7915" w14:textId="77777777" w:rsidR="003A4036" w:rsidRDefault="00B7664D">
      <w:pPr>
        <w:pStyle w:val="Odsekzoznamu"/>
        <w:numPr>
          <w:ilvl w:val="0"/>
          <w:numId w:val="2"/>
        </w:numPr>
      </w:pPr>
      <w:r>
        <w:t xml:space="preserve">EEPROM: 1 </w:t>
      </w:r>
      <w:proofErr w:type="spellStart"/>
      <w:r>
        <w:t>kB</w:t>
      </w:r>
      <w:proofErr w:type="spellEnd"/>
    </w:p>
    <w:p w14:paraId="773ACB8E" w14:textId="77777777" w:rsidR="003A4036" w:rsidRDefault="00B7664D">
      <w:pPr>
        <w:pStyle w:val="Odsekzoznamu"/>
        <w:numPr>
          <w:ilvl w:val="0"/>
          <w:numId w:val="2"/>
        </w:numPr>
      </w:pPr>
      <w:r>
        <w:t>Rozmery: 4,32 x 1,8</w:t>
      </w:r>
      <w:r>
        <w:t>5 cm</w:t>
      </w:r>
    </w:p>
    <w:p w14:paraId="259FF7E1" w14:textId="77777777" w:rsidR="003A4036" w:rsidRDefault="00B7664D">
      <w:pPr>
        <w:pStyle w:val="Nadpis3"/>
      </w:pPr>
      <w:bookmarkStart w:id="179" w:name="_Toc447032416"/>
      <w:bookmarkEnd w:id="179"/>
      <w:r>
        <w:t>3.1.2 Motorový ovládač HG7881 (L9110S)</w:t>
      </w:r>
    </w:p>
    <w:p w14:paraId="04F53ECB" w14:textId="77777777" w:rsidR="003A4036" w:rsidRDefault="00B7664D">
      <w:r>
        <w:tab/>
        <w:t>L9110S integrovaný obvod je kompatibilný s Arduino a Raspberry Pi. Tento obvod využíva aj HG7881. Je to kompaktný ovládač pre dva motory, ktorý podporuje napätie 2.5 až 12V na 800mA súvislého prúdu. Pretože nemá</w:t>
      </w:r>
      <w:r>
        <w:t xml:space="preserve"> chladič</w:t>
      </w:r>
      <w:ins w:id="180" w:author="Mato" w:date="2016-03-31T06:57:00Z">
        <w:r>
          <w:t>,</w:t>
        </w:r>
      </w:ins>
      <w:r>
        <w:t xml:space="preserve"> skôr sa odporúča pre menšie projekty. Výhodou tohto ovládaču je že má vstavané upínacie diódy, ktoré chránia citlivé mikrokontroléri </w:t>
      </w:r>
      <w:sdt>
        <w:sdtPr>
          <w:id w:val="-995887061"/>
          <w:citation/>
        </w:sdtPr>
        <w:sdtEndPr/>
        <w:sdtContent>
          <w:r>
            <w:fldChar w:fldCharType="begin"/>
          </w:r>
          <w:r>
            <w:instrText>CITATION ban12 \l 1051</w:instrText>
          </w:r>
          <w:r>
            <w:fldChar w:fldCharType="separate"/>
          </w:r>
          <w:r>
            <w:t>(bananarobotics.com, 2012)</w:t>
          </w:r>
          <w:r>
            <w:fldChar w:fldCharType="end"/>
          </w:r>
        </w:sdtContent>
      </w:sdt>
      <w:r>
        <w:t xml:space="preserve">. Základná funkcia tohto zariadenia je </w:t>
      </w:r>
      <w:ins w:id="181" w:author="Mato" w:date="2016-03-31T06:57:00Z">
        <w:r>
          <w:t>otáčať</w:t>
        </w:r>
      </w:ins>
      <w:del w:id="182" w:author="Mato" w:date="2016-03-31T06:57:00Z">
        <w:r>
          <w:delText>točiť</w:delText>
        </w:r>
      </w:del>
      <w:r>
        <w:t xml:space="preserve"> motor</w:t>
      </w:r>
      <w:del w:id="183" w:author="Mato" w:date="2016-03-31T06:57:00Z">
        <w:r>
          <w:delText>y</w:delText>
        </w:r>
      </w:del>
      <w:r>
        <w:t xml:space="preserve"> v </w:t>
      </w:r>
      <w:r>
        <w:t>ob</w:t>
      </w:r>
      <w:ins w:id="184" w:author="Mato" w:date="2016-03-31T06:57:00Z">
        <w:r>
          <w:t>idv</w:t>
        </w:r>
      </w:ins>
      <w:r>
        <w:t xml:space="preserve">och smeroch a umožniť reguláciu otáčok pomocou PWM. Na jeho ovládanie sa používajú štyri </w:t>
      </w:r>
      <w:proofErr w:type="spellStart"/>
      <w:r>
        <w:t>piny</w:t>
      </w:r>
      <w:proofErr w:type="spellEnd"/>
      <w:r>
        <w:t>.</w:t>
      </w:r>
      <w:del w:id="185" w:author="Mato" w:date="2016-03-31T06:57:00Z">
        <w:r>
          <w:tab/>
        </w:r>
      </w:del>
      <w:r>
        <w:t xml:space="preserve"> Schéma ovládača je znázornená na </w:t>
      </w:r>
      <w:commentRangeStart w:id="186"/>
      <w:r>
        <w:rPr>
          <w:b/>
        </w:rPr>
        <w:t>obrázku</w:t>
      </w:r>
      <w:r>
        <w:t xml:space="preserve"> xx</w:t>
      </w:r>
      <w:commentRangeEnd w:id="186"/>
      <w:r>
        <w:commentReference w:id="186"/>
      </w:r>
      <w:r>
        <w:t xml:space="preserve"> a reálny vzhľad na </w:t>
      </w:r>
      <w:commentRangeStart w:id="187"/>
      <w:r>
        <w:rPr>
          <w:b/>
        </w:rPr>
        <w:t xml:space="preserve">obrázku </w:t>
      </w:r>
      <w:proofErr w:type="spellStart"/>
      <w:r>
        <w:rPr>
          <w:b/>
        </w:rPr>
        <w:t>xy</w:t>
      </w:r>
      <w:commentRangeEnd w:id="187"/>
      <w:proofErr w:type="spellEnd"/>
      <w:r>
        <w:commentReference w:id="187"/>
      </w:r>
      <w:r>
        <w:t>.</w:t>
      </w:r>
    </w:p>
    <w:p w14:paraId="4F76B33C" w14:textId="77777777" w:rsidR="003A4036" w:rsidRDefault="003A4036"/>
    <w:p w14:paraId="17C6D533" w14:textId="77777777" w:rsidR="003A4036" w:rsidRDefault="00B7664D">
      <w:pPr>
        <w:pStyle w:val="Nadpis3"/>
      </w:pPr>
      <w:bookmarkStart w:id="188" w:name="_Toc447032417"/>
      <w:bookmarkEnd w:id="188"/>
      <w:r>
        <w:t>3.1.3 Bluetooth modul HC-06</w:t>
      </w:r>
    </w:p>
    <w:sdt>
      <w:sdtPr>
        <w:id w:val="1683047085"/>
        <w:citation/>
      </w:sdtPr>
      <w:sdtEndPr/>
      <w:sdtContent>
        <w:p w14:paraId="41EDB52F" w14:textId="77777777" w:rsidR="003A4036" w:rsidRDefault="00B7664D">
          <w:r>
            <w:tab/>
          </w:r>
          <w:r>
            <w:t xml:space="preserve">Modul HC-06 má štyri popísané vývody vyvedené na kolíkové kontakty </w:t>
          </w:r>
          <w:r>
            <w:br/>
            <w:t xml:space="preserve">(Rx, Tx, GND, Vcc). </w:t>
          </w:r>
          <w:commentRangeStart w:id="189"/>
          <w:r>
            <w:rPr>
              <w:b/>
            </w:rPr>
            <w:t>(obrázok</w:t>
          </w:r>
          <w:r>
            <w:t>)</w:t>
          </w:r>
          <w:commentRangeEnd w:id="189"/>
          <w:r>
            <w:commentReference w:id="189"/>
          </w:r>
          <w:r>
            <w:t>Napájacie napätie modulu môže byt v rozmedzí 3.3 až 5V, úrovne napätia vyššie ako 7V modul zničia. Úroveň vstupného a výstupného signálu je 3.2V, pri spolup</w:t>
          </w:r>
          <w:r>
            <w:t>ráci s mikrokontrolérom napájaným napätím 5V treba úrovne prispôsobiť. LED na module signalizuje stav pripojenia. Ak bliká, nie je nadviazané spojenie a modul je možne cez vývody Tx / Rx programovať. Ak LED svieti, je nadviazané spojenie a všetko zo vstupu</w:t>
          </w:r>
          <w:r>
            <w:t xml:space="preserve"> sa považuje za prenášané dáta. Prenosová rýchlosť je defaultne nastavená na 9600 bit za sekundu, tú však môžeme zmeniť. </w:t>
          </w:r>
          <w:r>
            <w:fldChar w:fldCharType="begin"/>
          </w:r>
          <w:r>
            <w:instrText>CITATION Mic14 \l 1051</w:instrText>
          </w:r>
          <w:r>
            <w:fldChar w:fldCharType="separate"/>
          </w:r>
          <w:r>
            <w:t>(Černý, 2014)</w:t>
          </w:r>
          <w:r>
            <w:fldChar w:fldCharType="end"/>
          </w:r>
        </w:p>
      </w:sdtContent>
    </w:sdt>
    <w:p w14:paraId="574C93A1" w14:textId="77777777" w:rsidR="003A4036" w:rsidRDefault="00B7664D" w:rsidP="003A4036">
      <w:pPr>
        <w:pStyle w:val="Nadpis3"/>
        <w:pPrChange w:id="190" w:author="zzzzz yyyyy" w:date="2016-04-02T21:36:00Z">
          <w:pPr/>
        </w:pPrChange>
      </w:pPr>
      <w:commentRangeStart w:id="191"/>
      <w:ins w:id="192" w:author="zzzzz yyyyy" w:date="2016-04-02T21:35:00Z">
        <w:r>
          <w:t>3.1.4</w:t>
        </w:r>
      </w:ins>
      <w:ins w:id="193" w:author="zzzzz yyyyy" w:date="2016-04-02T21:36:00Z">
        <w:r>
          <w:t xml:space="preserve"> Práca na robotickom zariadení</w:t>
        </w:r>
      </w:ins>
      <w:del w:id="194" w:author="zzzzz yyyyy" w:date="2016-04-02T21:35:00Z">
        <w:r>
          <w:delText>//rozpracoané</w:delText>
        </w:r>
      </w:del>
      <w:commentRangeEnd w:id="191"/>
      <w:r w:rsidR="0011355F">
        <w:rPr>
          <w:rStyle w:val="Odkaznakomentr"/>
          <w:b w:val="0"/>
          <w:bCs w:val="0"/>
        </w:rPr>
        <w:commentReference w:id="191"/>
      </w:r>
    </w:p>
    <w:p w14:paraId="2FC8733D" w14:textId="77777777" w:rsidR="003A4036" w:rsidRDefault="00B7664D">
      <w:ins w:id="195" w:author="zzzzz yyyyy" w:date="2016-04-02T21:37:00Z">
        <w:r>
          <w:t>Ako základnú časť stavebnice sme použili podv</w:t>
        </w:r>
        <w:r>
          <w:t xml:space="preserve">ozok s dvoma </w:t>
        </w:r>
      </w:ins>
      <w:ins w:id="196" w:author="zzzzz yyyyy" w:date="2016-04-02T21:38:00Z">
        <w:r>
          <w:t>motormi</w:t>
        </w:r>
      </w:ins>
      <w:ins w:id="197" w:author="zzzzz yyyyy" w:date="2016-04-02T21:37:00Z">
        <w:r>
          <w:t xml:space="preserve">. </w:t>
        </w:r>
      </w:ins>
      <w:del w:id="198" w:author="zzzzz yyyyy" w:date="2016-04-02T21:37:00Z">
        <w:r>
          <w:delText xml:space="preserve">Podvozok s dvoma motormi je základná časť stavebnice. </w:delText>
        </w:r>
      </w:del>
      <w:r>
        <w:t xml:space="preserve">Je to časť stavebnice, ktorú je možné použiť ľubovoľne ako k Arduino tak i Raspberry Pi. Ako vidno na </w:t>
      </w:r>
      <w:r>
        <w:rPr>
          <w:b/>
          <w:bCs/>
        </w:rPr>
        <w:t>obrázku</w:t>
      </w:r>
      <w:r>
        <w:t xml:space="preserve"> číslo X na podvozku na nachádzali iba dva motory. Začali sme pridaním Arduina na podvozok ktorí predstavuje základnú riadiacu jednotku. Arduino ponúka širokú škálu dosiek, rozhodli sme sa použiť Arduino </w:t>
      </w:r>
      <w:proofErr w:type="spellStart"/>
      <w:r>
        <w:t>Nano</w:t>
      </w:r>
      <w:proofErr w:type="spellEnd"/>
      <w:r>
        <w:t xml:space="preserve"> 3.0. Ten sme </w:t>
      </w:r>
      <w:r>
        <w:lastRenderedPageBreak/>
        <w:t>umiestnili do Adaptéra ktorí umožň</w:t>
      </w:r>
      <w:r>
        <w:t xml:space="preserve">uje jednoduchšie prepájanie Arduina s externými zariadeniami. (Na </w:t>
      </w:r>
      <w:r>
        <w:rPr>
          <w:b/>
          <w:bCs/>
        </w:rPr>
        <w:t>obrázku číslo</w:t>
      </w:r>
      <w:r>
        <w:t xml:space="preserve"> x môžete vidieť Arduino </w:t>
      </w:r>
      <w:proofErr w:type="spellStart"/>
      <w:r>
        <w:t>Nano</w:t>
      </w:r>
      <w:proofErr w:type="spellEnd"/>
      <w:r>
        <w:t xml:space="preserve"> s Adaptérom.) Na ovládanie spomenutých motorov sme použili integrovaný obvod HG7881. Ďalším krokom bolo prepojenie mikrokontroléra s ovládačom, pri</w:t>
      </w:r>
      <w:r>
        <w:t xml:space="preserve">danie batérie a následné nahranie testovacieho programu. Testovali sme správnosť pripojenia obvodov a funkčnosť motorov. Ovládač HG7881 má na sebe dva napájacie a štyri ovládacie </w:t>
      </w:r>
      <w:proofErr w:type="spellStart"/>
      <w:r>
        <w:t>piny</w:t>
      </w:r>
      <w:proofErr w:type="spellEnd"/>
      <w:r>
        <w:t xml:space="preserve">. Ovládacie </w:t>
      </w:r>
      <w:proofErr w:type="spellStart"/>
      <w:r>
        <w:t>piny</w:t>
      </w:r>
      <w:proofErr w:type="spellEnd"/>
      <w:r>
        <w:t xml:space="preserve"> sme pripojili na PWM vývody Arduina čo nám umožní kontro</w:t>
      </w:r>
      <w:r>
        <w:t xml:space="preserve">lovať rýchlosť otáčania motora. Na ovládanie každého z motorov sú určené dva </w:t>
      </w:r>
      <w:proofErr w:type="spellStart"/>
      <w:r>
        <w:t>piny</w:t>
      </w:r>
      <w:proofErr w:type="spellEnd"/>
      <w:r>
        <w:t xml:space="preserve">, v závislosti od toho na ktorý </w:t>
      </w:r>
      <w:proofErr w:type="spellStart"/>
      <w:r>
        <w:t>pin</w:t>
      </w:r>
      <w:proofErr w:type="spellEnd"/>
      <w:r>
        <w:t xml:space="preserve"> privedieme napätie bude meniť smer otáčania motoru, ak v rovnaký čas privedieme napätie na oba </w:t>
      </w:r>
      <w:proofErr w:type="spellStart"/>
      <w:r>
        <w:t>piny</w:t>
      </w:r>
      <w:proofErr w:type="spellEnd"/>
      <w:r>
        <w:t xml:space="preserve"> motor bude zablokovaný.   Pre vývoj sof</w:t>
      </w:r>
      <w:r>
        <w:t>tvéru sme použili grafické prostredia Arduino IDE. Po spustení aplikácie sa otvorí prázdny projekt, do ktorého môžeme písať vlastný program</w:t>
      </w:r>
      <w:r>
        <w:rPr>
          <w:b/>
        </w:rPr>
        <w:t xml:space="preserve">. (obrázok). </w:t>
      </w:r>
      <w:r>
        <w:t xml:space="preserve">Dosky Arduino sú známe po tom že nepotrebujú dodatočný programátor na ich programovanie, stačí prepojiť </w:t>
      </w:r>
      <w:r>
        <w:t>dosku z počítačom cez USB kábel a v počítači mať inštalovaný Arduino IDE ktorý sa postará o všetko ostatné. Na to aby sme úspešne naprogramovali dosku potrebné je aby sme vo vývojovom prostredí mali nastavené správne parametre. Zvolíme si dosku ktorú použí</w:t>
      </w:r>
      <w:r>
        <w:t xml:space="preserve">vame a port na ktorom je doska pripojená. Kompilovaním program prispôsobíme aby fungoval na zvolenej doske. To umožňuje rovnaký program nahrávať na rôzne typy Arduino dosiek. Pri testovaní sme zistili že ak zmenšíme výstupné napätie na ovládacích </w:t>
      </w:r>
      <w:proofErr w:type="spellStart"/>
      <w:r>
        <w:t>pinoch</w:t>
      </w:r>
      <w:proofErr w:type="spellEnd"/>
      <w:r>
        <w:t xml:space="preserve"> o </w:t>
      </w:r>
      <w:r>
        <w:t>polovicu motor  sa prestane točiť, vyriešili sme to stabilizáciou PWM signálu pridaním kondenzátorov na motory. Ďalším krokom bolo navrhnúť a naprogramovať pohyb robota. Robot mal zareagovať na vstup zo sériového portu. Inštrukcie pre robota sú písmenká kt</w:t>
      </w:r>
      <w:r>
        <w:t>oré predstavujú smer pohybu.</w:t>
      </w:r>
    </w:p>
    <w:p w14:paraId="37F9A648" w14:textId="77777777" w:rsidR="003A4036" w:rsidRDefault="00B7664D">
      <w:pPr>
        <w:pStyle w:val="Odsekzoznamu"/>
        <w:numPr>
          <w:ilvl w:val="0"/>
          <w:numId w:val="2"/>
        </w:numPr>
      </w:pPr>
      <w:r>
        <w:t xml:space="preserve">f </w:t>
      </w:r>
      <w:ins w:id="199" w:author="zzzzz yyyyy" w:date="2016-04-02T21:34:00Z">
        <w:r>
          <w:t>-</w:t>
        </w:r>
      </w:ins>
      <w:r>
        <w:t xml:space="preserve"> </w:t>
      </w:r>
      <w:del w:id="200" w:author="zzzzz yyyyy" w:date="2016-04-02T21:33:00Z">
        <w:r>
          <w:delText xml:space="preserve">  </w:delText>
        </w:r>
      </w:del>
      <w:del w:id="201" w:author="zzzzz yyyyy" w:date="2016-04-02T21:32:00Z">
        <w:r>
          <w:delText xml:space="preserve">(Forward) </w:delText>
        </w:r>
      </w:del>
      <w:del w:id="202" w:author="zzzzz yyyyy" w:date="2016-04-02T21:33:00Z">
        <w:r>
          <w:delText xml:space="preserve">– </w:delText>
        </w:r>
      </w:del>
      <w:r>
        <w:t>Dopredu,</w:t>
      </w:r>
    </w:p>
    <w:p w14:paraId="7F6CD7B1" w14:textId="77777777" w:rsidR="003A4036" w:rsidRDefault="00B7664D">
      <w:pPr>
        <w:pStyle w:val="Odsekzoznamu"/>
        <w:numPr>
          <w:ilvl w:val="0"/>
          <w:numId w:val="2"/>
        </w:numPr>
      </w:pPr>
      <w:r>
        <w:t xml:space="preserve">b </w:t>
      </w:r>
      <w:ins w:id="203" w:author="zzzzz yyyyy" w:date="2016-04-02T21:34:00Z">
        <w:r>
          <w:t>-</w:t>
        </w:r>
      </w:ins>
      <w:r>
        <w:t xml:space="preserve"> </w:t>
      </w:r>
      <w:del w:id="204" w:author="zzzzz yyyyy" w:date="2016-04-02T21:32:00Z">
        <w:r>
          <w:delText xml:space="preserve"> (Backward) </w:delText>
        </w:r>
      </w:del>
      <w:del w:id="205" w:author="zzzzz yyyyy" w:date="2016-04-02T21:33:00Z">
        <w:r>
          <w:delText xml:space="preserve">– </w:delText>
        </w:r>
      </w:del>
      <w:r>
        <w:t>Dozadu,</w:t>
      </w:r>
    </w:p>
    <w:p w14:paraId="0D9BA2B5" w14:textId="77777777" w:rsidR="003A4036" w:rsidRDefault="00B7664D">
      <w:pPr>
        <w:pStyle w:val="Odsekzoznamu"/>
        <w:numPr>
          <w:ilvl w:val="0"/>
          <w:numId w:val="2"/>
        </w:numPr>
      </w:pPr>
      <w:del w:id="206" w:author="zzzzz yyyyy" w:date="2016-04-02T21:34:00Z">
        <w:r>
          <w:delText xml:space="preserve">l </w:delText>
        </w:r>
      </w:del>
      <w:ins w:id="207" w:author="zzzzz yyyyy" w:date="2016-04-02T21:34:00Z">
        <w:r>
          <w:t>l</w:t>
        </w:r>
      </w:ins>
      <w:r>
        <w:t xml:space="preserve"> </w:t>
      </w:r>
      <w:ins w:id="208" w:author="zzzzz yyyyy" w:date="2016-04-02T21:34:00Z">
        <w:r>
          <w:t>-</w:t>
        </w:r>
      </w:ins>
      <w:r>
        <w:t xml:space="preserve"> </w:t>
      </w:r>
      <w:ins w:id="209" w:author="zzzzz yyyyy" w:date="2016-04-02T21:34:00Z">
        <w:r>
          <w:t xml:space="preserve">Odbočiť </w:t>
        </w:r>
      </w:ins>
      <w:del w:id="210" w:author="zzzzz yyyyy" w:date="2016-04-02T21:32:00Z">
        <w:r>
          <w:delText>(Left)</w:delText>
        </w:r>
      </w:del>
      <w:del w:id="211" w:author="zzzzz yyyyy" w:date="2016-04-02T21:34:00Z">
        <w:r>
          <w:delText xml:space="preserve"> – V</w:delText>
        </w:r>
      </w:del>
      <w:ins w:id="212" w:author="zzzzz yyyyy" w:date="2016-04-02T21:34:00Z">
        <w:r>
          <w:t>v</w:t>
        </w:r>
      </w:ins>
      <w:r>
        <w:t>ľavo,</w:t>
      </w:r>
    </w:p>
    <w:p w14:paraId="26BDA18B" w14:textId="77777777" w:rsidR="003A4036" w:rsidRDefault="00B7664D">
      <w:pPr>
        <w:pStyle w:val="Odsekzoznamu"/>
        <w:numPr>
          <w:ilvl w:val="0"/>
          <w:numId w:val="2"/>
        </w:numPr>
      </w:pPr>
      <w:r>
        <w:t xml:space="preserve">r </w:t>
      </w:r>
      <w:ins w:id="213" w:author="zzzzz yyyyy" w:date="2016-04-02T21:34:00Z">
        <w:r>
          <w:t>-</w:t>
        </w:r>
      </w:ins>
      <w:r>
        <w:t xml:space="preserve"> </w:t>
      </w:r>
      <w:ins w:id="214" w:author="zzzzz yyyyy" w:date="2016-04-02T21:34:00Z">
        <w:r>
          <w:t xml:space="preserve">Odbočiť </w:t>
        </w:r>
      </w:ins>
      <w:del w:id="215" w:author="zzzzz yyyyy" w:date="2016-04-02T21:32:00Z">
        <w:r>
          <w:delText xml:space="preserve"> (Right) </w:delText>
        </w:r>
      </w:del>
      <w:del w:id="216" w:author="zzzzz yyyyy" w:date="2016-04-02T21:33:00Z">
        <w:r>
          <w:delText>–</w:delText>
        </w:r>
      </w:del>
      <w:del w:id="217" w:author="zzzzz yyyyy" w:date="2016-04-02T21:34:00Z">
        <w:r>
          <w:delText xml:space="preserve"> V</w:delText>
        </w:r>
      </w:del>
      <w:ins w:id="218" w:author="zzzzz yyyyy" w:date="2016-04-02T21:34:00Z">
        <w:r>
          <w:t>v</w:t>
        </w:r>
      </w:ins>
      <w:r>
        <w:t>pravo,</w:t>
      </w:r>
    </w:p>
    <w:p w14:paraId="53EB1648" w14:textId="77777777" w:rsidR="003A4036" w:rsidRDefault="00B7664D">
      <w:pPr>
        <w:pStyle w:val="Odsekzoznamu"/>
        <w:numPr>
          <w:ilvl w:val="0"/>
          <w:numId w:val="2"/>
        </w:numPr>
      </w:pPr>
      <w:ins w:id="219" w:author="zzzzz yyyyy" w:date="2016-04-02T21:32:00Z">
        <w:r>
          <w:t>q</w:t>
        </w:r>
      </w:ins>
      <w:r>
        <w:t xml:space="preserve"> </w:t>
      </w:r>
      <w:ins w:id="220" w:author="zzzzz yyyyy" w:date="2016-04-02T21:34:00Z">
        <w:r>
          <w:t>-</w:t>
        </w:r>
      </w:ins>
      <w:r>
        <w:t xml:space="preserve"> </w:t>
      </w:r>
      <w:ins w:id="221" w:author="zzzzz yyyyy" w:date="2016-04-02T21:32:00Z">
        <w:r>
          <w:t>Oto</w:t>
        </w:r>
      </w:ins>
      <w:ins w:id="222" w:author="zzzzz yyyyy" w:date="2016-04-02T21:33:00Z">
        <w:r>
          <w:t>čiť sa vľavo</w:t>
        </w:r>
      </w:ins>
      <w:ins w:id="223" w:author="zzzzz yyyyy" w:date="2016-04-02T21:35:00Z">
        <w:r>
          <w:t>,</w:t>
        </w:r>
      </w:ins>
    </w:p>
    <w:p w14:paraId="7CC29840" w14:textId="77777777" w:rsidR="003A4036" w:rsidRDefault="00B7664D">
      <w:pPr>
        <w:pStyle w:val="Odsekzoznamu"/>
        <w:numPr>
          <w:ilvl w:val="0"/>
          <w:numId w:val="2"/>
        </w:numPr>
      </w:pPr>
      <w:ins w:id="224" w:author="zzzzz yyyyy" w:date="2016-04-02T21:33:00Z">
        <w:r>
          <w:t>e</w:t>
        </w:r>
      </w:ins>
      <w:r>
        <w:t xml:space="preserve"> </w:t>
      </w:r>
      <w:ins w:id="225" w:author="zzzzz yyyyy" w:date="2016-04-02T21:33:00Z">
        <w:r>
          <w:t>-</w:t>
        </w:r>
      </w:ins>
      <w:r>
        <w:t xml:space="preserve"> </w:t>
      </w:r>
      <w:ins w:id="226" w:author="zzzzz yyyyy" w:date="2016-04-02T21:34:00Z">
        <w:r>
          <w:t>Otočiť sa vpravo,</w:t>
        </w:r>
      </w:ins>
    </w:p>
    <w:p w14:paraId="5057D61F" w14:textId="77777777" w:rsidR="003A4036" w:rsidRDefault="00B7664D">
      <w:pPr>
        <w:pStyle w:val="Odsekzoznamu"/>
        <w:numPr>
          <w:ilvl w:val="0"/>
          <w:numId w:val="2"/>
        </w:numPr>
      </w:pPr>
      <w:r>
        <w:t xml:space="preserve">s </w:t>
      </w:r>
      <w:del w:id="227" w:author="zzzzz yyyyy" w:date="2016-04-02T21:35:00Z">
        <w:r>
          <w:delText xml:space="preserve"> (Stop) – </w:delText>
        </w:r>
      </w:del>
      <w:ins w:id="228" w:author="zzzzz yyyyy" w:date="2016-04-02T21:35:00Z">
        <w:r>
          <w:t>-</w:t>
        </w:r>
      </w:ins>
      <w:r>
        <w:t xml:space="preserve"> Zastav</w:t>
      </w:r>
      <w:ins w:id="229" w:author="zzzzz yyyyy" w:date="2016-04-02T21:35:00Z">
        <w:r>
          <w:t>iť</w:t>
        </w:r>
      </w:ins>
    </w:p>
    <w:p w14:paraId="54BE3B4D" w14:textId="77777777" w:rsidR="003A4036" w:rsidRDefault="00B7664D">
      <w:r>
        <w:t xml:space="preserve">Na správne fungovanie programu musíme mať pridané dve metódy a to </w:t>
      </w:r>
      <w:proofErr w:type="spellStart"/>
      <w:r>
        <w:rPr>
          <w:i/>
        </w:rPr>
        <w:t>setup</w:t>
      </w:r>
      <w:proofErr w:type="spellEnd"/>
      <w:r>
        <w:rPr>
          <w:i/>
        </w:rPr>
        <w:t>()</w:t>
      </w:r>
      <w:r>
        <w:t xml:space="preserve"> a </w:t>
      </w:r>
      <w:proofErr w:type="spellStart"/>
      <w:r>
        <w:rPr>
          <w:i/>
        </w:rPr>
        <w:t>loop</w:t>
      </w:r>
      <w:proofErr w:type="spellEnd"/>
      <w:r>
        <w:rPr>
          <w:i/>
        </w:rPr>
        <w:t>().</w:t>
      </w:r>
      <w:r>
        <w:t xml:space="preserve"> Metóda </w:t>
      </w:r>
      <w:proofErr w:type="spellStart"/>
      <w:r>
        <w:t>setup</w:t>
      </w:r>
      <w:proofErr w:type="spellEnd"/>
      <w:r>
        <w:t xml:space="preserve"> sa </w:t>
      </w:r>
      <w:proofErr w:type="spellStart"/>
      <w:r>
        <w:t>súšťa</w:t>
      </w:r>
      <w:proofErr w:type="spellEnd"/>
      <w:r>
        <w:t xml:space="preserve"> ako prvá a v nej sa definujú veci ako Parametre pripojenia na sérový port </w:t>
      </w:r>
      <w:r>
        <w:rPr>
          <w:i/>
        </w:rPr>
        <w:t xml:space="preserve">napr. </w:t>
      </w:r>
      <w:proofErr w:type="spellStart"/>
      <w:r>
        <w:rPr>
          <w:i/>
        </w:rPr>
        <w:t>Serial.begin</w:t>
      </w:r>
      <w:proofErr w:type="spellEnd"/>
      <w:r>
        <w:rPr>
          <w:i/>
        </w:rPr>
        <w:t>(9600)</w:t>
      </w:r>
      <w:r>
        <w:t xml:space="preserve"> a vstupné a výstupné </w:t>
      </w:r>
      <w:proofErr w:type="spellStart"/>
      <w:r>
        <w:t>piny</w:t>
      </w:r>
      <w:proofErr w:type="spellEnd"/>
      <w:r>
        <w:t xml:space="preserve">. Napríklad ak chceme aby </w:t>
      </w:r>
      <w:r>
        <w:t xml:space="preserve">bol </w:t>
      </w:r>
      <w:proofErr w:type="spellStart"/>
      <w:r>
        <w:t>pin</w:t>
      </w:r>
      <w:proofErr w:type="spellEnd"/>
      <w:r>
        <w:t xml:space="preserve"> 10  výstupný  použijeme metódu </w:t>
      </w:r>
      <w:proofErr w:type="spellStart"/>
      <w:r>
        <w:rPr>
          <w:i/>
        </w:rPr>
        <w:t>pinMode</w:t>
      </w:r>
      <w:proofErr w:type="spellEnd"/>
      <w:r>
        <w:rPr>
          <w:i/>
        </w:rPr>
        <w:t>(10,OUTPUT)</w:t>
      </w:r>
      <w:r>
        <w:t xml:space="preserve">. Samotný program </w:t>
      </w:r>
      <w:r>
        <w:lastRenderedPageBreak/>
        <w:t xml:space="preserve">sa píše v metóde </w:t>
      </w:r>
      <w:proofErr w:type="spellStart"/>
      <w:r>
        <w:t>loop</w:t>
      </w:r>
      <w:proofErr w:type="spellEnd"/>
      <w:r>
        <w:t xml:space="preserve"> čo znamená opakovať. Namiesto písania konkrétneho čísla do metódy môžeme použiť premenné do ktorých uložíme čísla. Ak chceme použiť iní </w:t>
      </w:r>
      <w:proofErr w:type="spellStart"/>
      <w:r>
        <w:t>pin</w:t>
      </w:r>
      <w:proofErr w:type="spellEnd"/>
      <w:r>
        <w:t xml:space="preserve"> stačí na jednom mie</w:t>
      </w:r>
      <w:r>
        <w:t xml:space="preserve">ste zmeniť číslo </w:t>
      </w:r>
      <w:proofErr w:type="spellStart"/>
      <w:r>
        <w:t>pinu</w:t>
      </w:r>
      <w:proofErr w:type="spellEnd"/>
      <w:r>
        <w:t xml:space="preserve">. Sérovú komunikáciu umožňuje knižnica </w:t>
      </w:r>
      <w:proofErr w:type="spellStart"/>
      <w:r>
        <w:t>Serial</w:t>
      </w:r>
      <w:proofErr w:type="spellEnd"/>
      <w:r>
        <w:t xml:space="preserve">, tá ponúka metódu </w:t>
      </w:r>
      <w:proofErr w:type="spellStart"/>
      <w:r>
        <w:rPr>
          <w:i/>
        </w:rPr>
        <w:t>Serial.read</w:t>
      </w:r>
      <w:proofErr w:type="spellEnd"/>
      <w:r>
        <w:rPr>
          <w:i/>
        </w:rPr>
        <w:t xml:space="preserve">() </w:t>
      </w:r>
      <w:r>
        <w:t xml:space="preserve">ktorú sme použili na čítanie zo vstupu sériového portu. Údaje zo vstupu sme uchovali do premennej </w:t>
      </w:r>
      <w:proofErr w:type="spellStart"/>
      <w:r>
        <w:rPr>
          <w:i/>
        </w:rPr>
        <w:t>command</w:t>
      </w:r>
      <w:proofErr w:type="spellEnd"/>
      <w:r>
        <w:t xml:space="preserve"> aby sme ich neskôr mohli použiť. Obsah premennej </w:t>
      </w:r>
      <w:proofErr w:type="spellStart"/>
      <w:r>
        <w:rPr>
          <w:i/>
        </w:rPr>
        <w:t>co</w:t>
      </w:r>
      <w:r>
        <w:rPr>
          <w:i/>
        </w:rPr>
        <w:t>mmand</w:t>
      </w:r>
      <w:proofErr w:type="spellEnd"/>
      <w:r>
        <w:t xml:space="preserve"> sme vložili do príkaz </w:t>
      </w:r>
      <w:r>
        <w:rPr>
          <w:i/>
        </w:rPr>
        <w:t>switch</w:t>
      </w:r>
      <w:r>
        <w:t xml:space="preserve">. Tento príkaz na základe vstupu vykoná rôzne príkaz, v našom prípade pohyb robota. Robota ovládame privádzaním napätia na výstupné </w:t>
      </w:r>
      <w:proofErr w:type="spellStart"/>
      <w:r>
        <w:t>piny</w:t>
      </w:r>
      <w:proofErr w:type="spellEnd"/>
      <w:r>
        <w:t xml:space="preserve"> Arduina. To môžeme spraviť dvoma spôsobmi a to metódami    </w:t>
      </w:r>
      <w:proofErr w:type="spellStart"/>
      <w:r>
        <w:rPr>
          <w:i/>
        </w:rPr>
        <w:t>analogWrite</w:t>
      </w:r>
      <w:proofErr w:type="spellEnd"/>
      <w:r>
        <w:rPr>
          <w:i/>
        </w:rPr>
        <w:t>()</w:t>
      </w:r>
      <w:r>
        <w:t xml:space="preserve"> a </w:t>
      </w:r>
      <w:proofErr w:type="spellStart"/>
      <w:r>
        <w:rPr>
          <w:i/>
        </w:rPr>
        <w:t>digitalWri</w:t>
      </w:r>
      <w:r>
        <w:rPr>
          <w:i/>
        </w:rPr>
        <w:t>te</w:t>
      </w:r>
      <w:proofErr w:type="spellEnd"/>
      <w:r>
        <w:rPr>
          <w:i/>
        </w:rPr>
        <w:t>()</w:t>
      </w:r>
      <w:r>
        <w:t xml:space="preserve">. Ako prvý parameter vnášame </w:t>
      </w:r>
      <w:proofErr w:type="spellStart"/>
      <w:r>
        <w:t>pin</w:t>
      </w:r>
      <w:proofErr w:type="spellEnd"/>
      <w:r>
        <w:t xml:space="preserve"> na korí chceme priviesť napätie a druhý parameter je hodnota. V prípade </w:t>
      </w:r>
      <w:proofErr w:type="spellStart"/>
      <w:r>
        <w:t>digitalWrite</w:t>
      </w:r>
      <w:proofErr w:type="spellEnd"/>
      <w:r>
        <w:t xml:space="preserve"> je to HIGH (logická jednotka) a LOW (logická nula) a na výstupe máme napätie buď 0 alebo 5V. Metóda </w:t>
      </w:r>
      <w:proofErr w:type="spellStart"/>
      <w:r>
        <w:rPr>
          <w:i/>
        </w:rPr>
        <w:t>analogWrite</w:t>
      </w:r>
      <w:proofErr w:type="spellEnd"/>
      <w:r>
        <w:rPr>
          <w:i/>
        </w:rPr>
        <w:t>()</w:t>
      </w:r>
      <w:r>
        <w:t xml:space="preserve"> sa môže používať iba</w:t>
      </w:r>
      <w:r>
        <w:t xml:space="preserve"> na </w:t>
      </w:r>
      <w:proofErr w:type="spellStart"/>
      <w:r>
        <w:t>pinoch</w:t>
      </w:r>
      <w:proofErr w:type="spellEnd"/>
      <w:r>
        <w:t xml:space="preserve"> ktoré majú PWM rozhranie a ako jej druhý parameter vnášame hodnotu od 0 do 255 čo reprezentuje napätie na výstupe kde 0 predstavuje 0V a 255 maximálnych 5V.  Pri pohybe robota dopredu a dozadu na výstupných </w:t>
      </w:r>
      <w:proofErr w:type="spellStart"/>
      <w:r>
        <w:t>pinoch</w:t>
      </w:r>
      <w:proofErr w:type="spellEnd"/>
      <w:r>
        <w:t xml:space="preserve"> bolo 5V, tak že robot šiel maxi</w:t>
      </w:r>
      <w:r>
        <w:t>málnou rýchlosťou. Zatáčanie tanku je vyriešene tak že rýchlosť jedného z motorov sme zmenšili o 40</w:t>
      </w:r>
      <w:r>
        <w:rPr>
          <w:lang w:val="en-US"/>
        </w:rPr>
        <w:t>%</w:t>
      </w:r>
      <w:r>
        <w:t>. Tank má možnosť sa otočiť na mieste otáčaním motorov v opačnom smere. Pri maximálnej hodnote sa tank príliš rýchlo otáčal, kvôli tomu bola rýchlosť motoro</w:t>
      </w:r>
      <w:r>
        <w:t>v obmedzená na 60</w:t>
      </w:r>
      <w:r>
        <w:rPr>
          <w:lang w:val="en-US"/>
        </w:rPr>
        <w:t xml:space="preserve">%. </w:t>
      </w:r>
      <w:r>
        <w:t>Keď že Arduino IDE ponúka monitorovanie sériovej linky mohli sme si to razom aj odskúšať. Počas testovania Arduino ako napájací zdroj používal USB kábel a motory 9V batériu. Na ovládanie robota bezdrôtovo bolo treba vyriešiť určité tech</w:t>
      </w:r>
      <w:r>
        <w:t>nické záležitosti a to zdroj napätia pre Arduino a pridanie bezdrôtového modulu. Prvá možnosť pripojiť Arduino a motory na 9V batériu sa ukázala ako nie celkom správna, motory spôsobili pád napätia a Arduino sa vypol. Pridaním druhej 9V batérie sa tento pr</w:t>
      </w:r>
      <w:r>
        <w:t>oblém odstránil. Na bezdrôtové ovládanie sme mali na výber WiFi a Bluetooth. Rozhodli sme sa pre Bluetooth technológiu, preto že na komunikáciu s Arduinom používa sériovú linku tak že nebolo nutné meniť program a má aj nižší odber oproti WiFi čo je dôležit</w:t>
      </w:r>
      <w:r>
        <w:t xml:space="preserve">é keď že nám je zdroj napätia batéria. Bluetooth modul ktorý sme použili je HC-06, má dosah 75 metrov čo je v tomto prípade viac ako postačujúce. HC-06 má na sebe 4 vývody, dva pre napájanie a dva pre dátovú komunikáciu. Na </w:t>
      </w:r>
      <w:proofErr w:type="spellStart"/>
      <w:r>
        <w:t>vytvaranie</w:t>
      </w:r>
      <w:proofErr w:type="spellEnd"/>
      <w:r>
        <w:t xml:space="preserve"> schéme pripojenia sme</w:t>
      </w:r>
      <w:r>
        <w:t xml:space="preserve"> používali softvér pod </w:t>
      </w:r>
      <w:proofErr w:type="spellStart"/>
      <w:r>
        <w:t>nazvom</w:t>
      </w:r>
      <w:proofErr w:type="spellEnd"/>
      <w:r>
        <w:t xml:space="preserve"> </w:t>
      </w:r>
      <w:proofErr w:type="spellStart"/>
      <w:r>
        <w:t>fritzing</w:t>
      </w:r>
      <w:proofErr w:type="spellEnd"/>
      <w:r>
        <w:t xml:space="preserve">. Je to open-source program ktorý </w:t>
      </w:r>
      <w:proofErr w:type="spellStart"/>
      <w:r>
        <w:t>umožnuje</w:t>
      </w:r>
      <w:proofErr w:type="spellEnd"/>
      <w:r>
        <w:t xml:space="preserve"> </w:t>
      </w:r>
      <w:proofErr w:type="spellStart"/>
      <w:r>
        <w:t>návh</w:t>
      </w:r>
      <w:proofErr w:type="spellEnd"/>
      <w:r>
        <w:t xml:space="preserve"> elektronických obvodov a zároveň </w:t>
      </w:r>
      <w:proofErr w:type="spellStart"/>
      <w:r>
        <w:t>vytvorý</w:t>
      </w:r>
      <w:proofErr w:type="spellEnd"/>
      <w:r>
        <w:t xml:space="preserve"> návrh plošného spoju dosky. Schéma pripojenia jednotlivých súčiastok </w:t>
      </w:r>
      <w:r>
        <w:lastRenderedPageBreak/>
        <w:t xml:space="preserve">robota sa nachádza na </w:t>
      </w:r>
      <w:r>
        <w:rPr>
          <w:b/>
          <w:bCs/>
        </w:rPr>
        <w:t>obrázku</w:t>
      </w:r>
      <w:r>
        <w:t xml:space="preserve"> </w:t>
      </w:r>
      <w:proofErr w:type="spellStart"/>
      <w:r>
        <w:t>xx.</w:t>
      </w:r>
      <w:proofErr w:type="spellEnd"/>
      <w:r>
        <w:t xml:space="preserve"> Práca na robotickom zariad</w:t>
      </w:r>
      <w:r>
        <w:t>ení bola dokončená a pristúpili sme k vývoju aplikácie Android na ovládanie robota.</w:t>
      </w:r>
    </w:p>
    <w:p w14:paraId="20F5E339" w14:textId="77777777" w:rsidR="003A4036" w:rsidRDefault="00B7664D">
      <w:pPr>
        <w:pStyle w:val="Nadpis2"/>
      </w:pPr>
      <w:bookmarkStart w:id="230" w:name="_Toc447032418"/>
      <w:bookmarkEnd w:id="230"/>
      <w:r>
        <w:t>3.2</w:t>
      </w:r>
      <w:r>
        <w:tab/>
        <w:t>Vývoj aplikácie na ovládanie zariadenia</w:t>
      </w:r>
    </w:p>
    <w:p w14:paraId="141ACAEA" w14:textId="77777777" w:rsidR="003A4036" w:rsidRDefault="00B7664D">
      <w:r>
        <w:t xml:space="preserve">Aplikáciu na ovládanie robotického zariadenia cez Bluetooth pre Android platformu sme vyvíjali pomocou </w:t>
      </w:r>
      <w:proofErr w:type="spellStart"/>
      <w:r>
        <w:t>frameworku</w:t>
      </w:r>
      <w:proofErr w:type="spellEnd"/>
      <w:r>
        <w:t xml:space="preserve"> Apache Cordova</w:t>
      </w:r>
      <w:r>
        <w:t xml:space="preserve">. Tento spôsob programovania umožňuje používať webové technológie na vývoj aplikácii pre smartfóny. </w:t>
      </w:r>
      <w:proofErr w:type="spellStart"/>
      <w:r>
        <w:t>Framework</w:t>
      </w:r>
      <w:proofErr w:type="spellEnd"/>
      <w:r>
        <w:t xml:space="preserve"> Apache Cordova sa skladá z webovej a natívnej časti. Natívna časť pre Android platformu je neprogramovaná v jazyku Java. Na vývoj webovej časti sa</w:t>
      </w:r>
      <w:r>
        <w:t xml:space="preserve"> používajú HTML, CSS a JavaScript. K dispozícii máme knižnicu Cordova.js ktorá poskytuje funkcionalitu pre volanie natívnych častí </w:t>
      </w:r>
      <w:proofErr w:type="spellStart"/>
      <w:r>
        <w:t>frameworku</w:t>
      </w:r>
      <w:proofErr w:type="spellEnd"/>
      <w:r>
        <w:t xml:space="preserve">. Jednotlivé funkcionality sú zapuzdrené do zásuvný modulov tzv. </w:t>
      </w:r>
      <w:proofErr w:type="spellStart"/>
      <w:r>
        <w:t>pluginov</w:t>
      </w:r>
      <w:proofErr w:type="spellEnd"/>
      <w:r>
        <w:t xml:space="preserve">. </w:t>
      </w:r>
      <w:proofErr w:type="spellStart"/>
      <w:r>
        <w:t>Pluginy</w:t>
      </w:r>
      <w:proofErr w:type="spellEnd"/>
      <w:r>
        <w:t xml:space="preserve"> umožňujú webovej aplikácie prist</w:t>
      </w:r>
      <w:r>
        <w:t xml:space="preserve">upovať k hardvérovým častiam </w:t>
      </w:r>
      <w:proofErr w:type="spellStart"/>
      <w:r>
        <w:t>smartfónu</w:t>
      </w:r>
      <w:proofErr w:type="spellEnd"/>
      <w:r>
        <w:t xml:space="preserve"> ako napríklad Kamera, Bluetooth, WiFi, NFC, GPS alebo čítanie a zápis do pamäte. Na vývoj webových aplikácii sa často používajú knižnice ktoré urýchľujú a uľahčujú písanie kódu, zároveň je kód krajší a prehľadnejší.</w:t>
      </w:r>
    </w:p>
    <w:p w14:paraId="62E7383D" w14:textId="77777777" w:rsidR="003A4036" w:rsidRDefault="00B7664D">
      <w:pPr>
        <w:pStyle w:val="Nadpis3"/>
      </w:pPr>
      <w:r>
        <w:t>3</w:t>
      </w:r>
      <w:r>
        <w:t xml:space="preserve">.2.1 Inštalácie a  nastavenie Apache </w:t>
      </w:r>
      <w:commentRangeStart w:id="231"/>
      <w:proofErr w:type="spellStart"/>
      <w:r>
        <w:t>Cordove</w:t>
      </w:r>
      <w:commentRangeEnd w:id="231"/>
      <w:proofErr w:type="spellEnd"/>
      <w:r w:rsidR="0011355F">
        <w:rPr>
          <w:rStyle w:val="Odkaznakomentr"/>
          <w:b w:val="0"/>
          <w:bCs w:val="0"/>
        </w:rPr>
        <w:commentReference w:id="231"/>
      </w:r>
    </w:p>
    <w:p w14:paraId="5B657611" w14:textId="77777777" w:rsidR="003A4036" w:rsidRDefault="00B7664D">
      <w:r>
        <w:tab/>
        <w:t>Skôr ako začneme programovať aplikáciu musíme ju nainštalovať. Na oficiálnej stránke Apache Cordova projektu sa nachádza návod na inštaláciu. Treba pripomenúť že inštalácia neprebieha spôsobom na ktorý sú väčši</w:t>
      </w:r>
      <w:r>
        <w:t xml:space="preserve">na ľudí zvyknutý tak že na stránke nenájdete žiadne tlačidlo Download. Inštaluje sa cez príkazový riadok pomocou správcu balíčkov </w:t>
      </w:r>
      <w:proofErr w:type="spellStart"/>
      <w:r>
        <w:t>npm</w:t>
      </w:r>
      <w:proofErr w:type="spellEnd"/>
      <w:r>
        <w:t>. Správca balíčkov je nástroj ktorým inštalujeme rôzne aplikácie cez príkazový riadok bez potrebe navštíviť stránku a stiah</w:t>
      </w:r>
      <w:r>
        <w:t xml:space="preserve">nuť konkrétnu aplikáciu, on to všetko urobí pre nás. Konkrétne správca balíčkov </w:t>
      </w:r>
      <w:proofErr w:type="spellStart"/>
      <w:r>
        <w:t>npm</w:t>
      </w:r>
      <w:proofErr w:type="spellEnd"/>
      <w:r>
        <w:t xml:space="preserve"> sa primárne používa na inštaláciu </w:t>
      </w:r>
      <w:proofErr w:type="spellStart"/>
      <w:r>
        <w:t>JavaScriptových</w:t>
      </w:r>
      <w:proofErr w:type="spellEnd"/>
      <w:r>
        <w:t xml:space="preserve"> technológii. Inštaláciou </w:t>
      </w:r>
      <w:proofErr w:type="spellStart"/>
      <w:r>
        <w:t>NodeJS</w:t>
      </w:r>
      <w:proofErr w:type="spellEnd"/>
      <w:r>
        <w:t xml:space="preserve"> do počítaču sa inštaluje aj správca balíčkov </w:t>
      </w:r>
      <w:proofErr w:type="spellStart"/>
      <w:r>
        <w:t>npm</w:t>
      </w:r>
      <w:proofErr w:type="spellEnd"/>
      <w:r>
        <w:t xml:space="preserve">. Keď máme inštalovaný </w:t>
      </w:r>
      <w:proofErr w:type="spellStart"/>
      <w:r>
        <w:t>npm</w:t>
      </w:r>
      <w:proofErr w:type="spellEnd"/>
      <w:r>
        <w:t xml:space="preserve"> jednoduchým prí</w:t>
      </w:r>
      <w:r>
        <w:t xml:space="preserve">kazom </w:t>
      </w:r>
      <w:proofErr w:type="spellStart"/>
      <w:r>
        <w:rPr>
          <w:i/>
        </w:rPr>
        <w:t>npm</w:t>
      </w:r>
      <w:proofErr w:type="spellEnd"/>
      <w:r>
        <w:rPr>
          <w:i/>
        </w:rPr>
        <w:t> </w:t>
      </w:r>
      <w:proofErr w:type="spellStart"/>
      <w:r>
        <w:rPr>
          <w:i/>
        </w:rPr>
        <w:t>install</w:t>
      </w:r>
      <w:proofErr w:type="spellEnd"/>
      <w:r>
        <w:rPr>
          <w:i/>
        </w:rPr>
        <w:t> -g </w:t>
      </w:r>
      <w:proofErr w:type="spellStart"/>
      <w:r>
        <w:rPr>
          <w:i/>
        </w:rPr>
        <w:t>cordova</w:t>
      </w:r>
      <w:proofErr w:type="spellEnd"/>
      <w:r>
        <w:rPr>
          <w:i/>
        </w:rPr>
        <w:t xml:space="preserve"> </w:t>
      </w:r>
      <w:r>
        <w:t xml:space="preserve">nainštalujeme Apache </w:t>
      </w:r>
      <w:proofErr w:type="spellStart"/>
      <w:r>
        <w:t>Cordovu</w:t>
      </w:r>
      <w:proofErr w:type="spellEnd"/>
      <w:r>
        <w:t xml:space="preserve"> do počítača. Príkazom </w:t>
      </w:r>
      <w:proofErr w:type="spellStart"/>
      <w:r>
        <w:rPr>
          <w:i/>
        </w:rPr>
        <w:t>cordova</w:t>
      </w:r>
      <w:proofErr w:type="spellEnd"/>
      <w:r>
        <w:rPr>
          <w:i/>
        </w:rPr>
        <w:t> </w:t>
      </w:r>
      <w:proofErr w:type="spellStart"/>
      <w:r>
        <w:rPr>
          <w:i/>
        </w:rPr>
        <w:t>create</w:t>
      </w:r>
      <w:proofErr w:type="spellEnd"/>
      <w:r>
        <w:rPr>
          <w:i/>
        </w:rPr>
        <w:t> </w:t>
      </w:r>
      <w:proofErr w:type="spellStart"/>
      <w:r>
        <w:rPr>
          <w:i/>
        </w:rPr>
        <w:t>MyApp</w:t>
      </w:r>
      <w:proofErr w:type="spellEnd"/>
      <w:r>
        <w:rPr>
          <w:i/>
        </w:rPr>
        <w:t xml:space="preserve"> </w:t>
      </w:r>
      <w:r>
        <w:t xml:space="preserve">vytvoríme projekt s ukážkovou aplikáciou. Ďalším krokom je pridať platformu Android do projektu príkazom </w:t>
      </w:r>
      <w:proofErr w:type="spellStart"/>
      <w:r>
        <w:rPr>
          <w:i/>
        </w:rPr>
        <w:t>corodva</w:t>
      </w:r>
      <w:proofErr w:type="spellEnd"/>
      <w:r>
        <w:rPr>
          <w:i/>
        </w:rPr>
        <w:t xml:space="preserve"> </w:t>
      </w:r>
      <w:proofErr w:type="spellStart"/>
      <w:r>
        <w:rPr>
          <w:i/>
        </w:rPr>
        <w:t>platform</w:t>
      </w:r>
      <w:proofErr w:type="spellEnd"/>
      <w:r>
        <w:rPr>
          <w:i/>
        </w:rPr>
        <w:t xml:space="preserve"> </w:t>
      </w:r>
      <w:proofErr w:type="spellStart"/>
      <w:r>
        <w:rPr>
          <w:i/>
        </w:rPr>
        <w:t>add</w:t>
      </w:r>
      <w:proofErr w:type="spellEnd"/>
      <w:r>
        <w:rPr>
          <w:i/>
        </w:rPr>
        <w:t xml:space="preserve"> </w:t>
      </w:r>
      <w:proofErr w:type="spellStart"/>
      <w:r>
        <w:rPr>
          <w:i/>
        </w:rPr>
        <w:t>android</w:t>
      </w:r>
      <w:proofErr w:type="spellEnd"/>
      <w:r>
        <w:t>. V prípade že máte na</w:t>
      </w:r>
      <w:r>
        <w:t xml:space="preserve"> svojom počítači Android SDK príkazom </w:t>
      </w:r>
      <w:proofErr w:type="spellStart"/>
      <w:r>
        <w:rPr>
          <w:i/>
        </w:rPr>
        <w:t>cordova</w:t>
      </w:r>
      <w:proofErr w:type="spellEnd"/>
      <w:r>
        <w:rPr>
          <w:i/>
        </w:rPr>
        <w:t xml:space="preserve"> </w:t>
      </w:r>
      <w:proofErr w:type="spellStart"/>
      <w:r>
        <w:rPr>
          <w:i/>
        </w:rPr>
        <w:t>emulate</w:t>
      </w:r>
      <w:proofErr w:type="spellEnd"/>
      <w:r>
        <w:rPr>
          <w:i/>
        </w:rPr>
        <w:t xml:space="preserve"> </w:t>
      </w:r>
      <w:proofErr w:type="spellStart"/>
      <w:r>
        <w:rPr>
          <w:i/>
        </w:rPr>
        <w:t>android</w:t>
      </w:r>
      <w:proofErr w:type="spellEnd"/>
      <w:r>
        <w:t xml:space="preserve"> sa aplikácia spustí v emulátory na vašom počítači. </w:t>
      </w:r>
    </w:p>
    <w:p w14:paraId="5E6F5852" w14:textId="77777777" w:rsidR="003A4036" w:rsidRDefault="00B7664D">
      <w:pPr>
        <w:pStyle w:val="Nadpis3"/>
      </w:pPr>
      <w:r>
        <w:lastRenderedPageBreak/>
        <w:t>3.2.2 Vývojové prestretie</w:t>
      </w:r>
    </w:p>
    <w:p w14:paraId="709C1C13" w14:textId="77777777" w:rsidR="003A4036" w:rsidRDefault="00B7664D">
      <w:r>
        <w:tab/>
        <w:t xml:space="preserve">Keďže vývoj hybridnej mobilnej aplikácie prebieha veľmi podobne vývoj webovej aplikácie, je možné použiť akékoľvek </w:t>
      </w:r>
      <w:r>
        <w:t xml:space="preserve">vývojové prostredie ktoré umožňuje tvorbu webových aplikácii. Medzi populárne editory patria: </w:t>
      </w:r>
      <w:proofErr w:type="spellStart"/>
      <w:r>
        <w:t>Sublime</w:t>
      </w:r>
      <w:proofErr w:type="spellEnd"/>
      <w:r>
        <w:t xml:space="preserve">, </w:t>
      </w:r>
      <w:proofErr w:type="spellStart"/>
      <w:r>
        <w:t>Atom</w:t>
      </w:r>
      <w:proofErr w:type="spellEnd"/>
      <w:r>
        <w:t xml:space="preserve">, </w:t>
      </w:r>
      <w:proofErr w:type="spellStart"/>
      <w:r>
        <w:t>WebStrom</w:t>
      </w:r>
      <w:proofErr w:type="spellEnd"/>
      <w:r>
        <w:t xml:space="preserve">, </w:t>
      </w:r>
      <w:proofErr w:type="spellStart"/>
      <w:r>
        <w:t>NetBeans</w:t>
      </w:r>
      <w:proofErr w:type="spellEnd"/>
      <w:r>
        <w:t xml:space="preserve">, </w:t>
      </w:r>
      <w:proofErr w:type="spellStart"/>
      <w:r>
        <w:t>VisualStudio</w:t>
      </w:r>
      <w:proofErr w:type="spellEnd"/>
      <w:r>
        <w:t xml:space="preserve">. </w:t>
      </w:r>
      <w:proofErr w:type="spellStart"/>
      <w:r>
        <w:t>Sublime</w:t>
      </w:r>
      <w:proofErr w:type="spellEnd"/>
      <w:r>
        <w:t xml:space="preserve"> a </w:t>
      </w:r>
      <w:proofErr w:type="spellStart"/>
      <w:r>
        <w:t>Atom</w:t>
      </w:r>
      <w:proofErr w:type="spellEnd"/>
      <w:r>
        <w:t xml:space="preserve"> sú malé flexibilne a modulárne odporúčajú sa na menšie projekty. </w:t>
      </w:r>
      <w:proofErr w:type="spellStart"/>
      <w:r>
        <w:t>WebStrom</w:t>
      </w:r>
      <w:proofErr w:type="spellEnd"/>
      <w:r>
        <w:t xml:space="preserve">, </w:t>
      </w:r>
      <w:proofErr w:type="spellStart"/>
      <w:r>
        <w:t>NetBeans</w:t>
      </w:r>
      <w:proofErr w:type="spellEnd"/>
      <w:r>
        <w:t xml:space="preserve"> a </w:t>
      </w:r>
      <w:proofErr w:type="spellStart"/>
      <w:r>
        <w:t>Visual</w:t>
      </w:r>
      <w:proofErr w:type="spellEnd"/>
      <w:r>
        <w:t xml:space="preserve"> </w:t>
      </w:r>
      <w:proofErr w:type="spellStart"/>
      <w:r>
        <w:t>Studi</w:t>
      </w:r>
      <w:r>
        <w:t>o</w:t>
      </w:r>
      <w:proofErr w:type="spellEnd"/>
      <w:r>
        <w:t xml:space="preserve"> sú robustnejšie vývojové prostredia pre väčšie projekty a spoločné majú že podporujú kompilovanie Cordova aplikácii priamo v samotnom programe. Na vývoj aplikácie sme použili </w:t>
      </w:r>
      <w:proofErr w:type="spellStart"/>
      <w:r>
        <w:t>Atom</w:t>
      </w:r>
      <w:proofErr w:type="spellEnd"/>
      <w:r>
        <w:t xml:space="preserve"> ktorý prichádza od strane </w:t>
      </w:r>
      <w:proofErr w:type="spellStart"/>
      <w:r>
        <w:t>GitHubu</w:t>
      </w:r>
      <w:proofErr w:type="spellEnd"/>
      <w:r>
        <w:t xml:space="preserve">, tak že od začiatku mal stavanú podporu </w:t>
      </w:r>
      <w:proofErr w:type="spellStart"/>
      <w:r>
        <w:t>verzionovacieho</w:t>
      </w:r>
      <w:proofErr w:type="spellEnd"/>
      <w:r>
        <w:t xml:space="preserve"> systému git. Okrem toho podporuje aj doplňovanie kódu zvýrazňovanie syntaxe a môžeme ho rozšíriť od ďalšie funkcionality pridávaním balíčkov.  Náhľad vývojového prostredia je na </w:t>
      </w:r>
      <w:r>
        <w:rPr>
          <w:b/>
          <w:bCs/>
        </w:rPr>
        <w:t xml:space="preserve">obrázku </w:t>
      </w:r>
      <w:proofErr w:type="spellStart"/>
      <w:r>
        <w:rPr>
          <w:b/>
          <w:bCs/>
        </w:rPr>
        <w:t>xx</w:t>
      </w:r>
      <w:r>
        <w:t>.</w:t>
      </w:r>
      <w:proofErr w:type="spellEnd"/>
      <w:r>
        <w:t xml:space="preserve"> </w:t>
      </w:r>
    </w:p>
    <w:p w14:paraId="2FEE0063" w14:textId="16DAFBA3" w:rsidR="003A4036" w:rsidRDefault="00B7664D">
      <w:pPr>
        <w:pStyle w:val="Nadpis3"/>
      </w:pPr>
      <w:r>
        <w:t xml:space="preserve">3.2.3 Použité </w:t>
      </w:r>
      <w:commentRangeStart w:id="232"/>
      <w:r>
        <w:t>knižnic</w:t>
      </w:r>
      <w:commentRangeEnd w:id="232"/>
      <w:r w:rsidR="0011355F">
        <w:rPr>
          <w:rStyle w:val="Odkaznakomentr"/>
          <w:b w:val="0"/>
          <w:bCs w:val="0"/>
        </w:rPr>
        <w:commentReference w:id="232"/>
      </w:r>
      <w:r w:rsidR="0074074C">
        <w:t>e</w:t>
      </w:r>
      <w:bookmarkStart w:id="233" w:name="_GoBack"/>
      <w:bookmarkEnd w:id="233"/>
    </w:p>
    <w:p w14:paraId="589196A0" w14:textId="77777777" w:rsidR="003A4036" w:rsidRDefault="00B7664D">
      <w:pPr>
        <w:pStyle w:val="Odsekzoznamu"/>
        <w:numPr>
          <w:ilvl w:val="0"/>
          <w:numId w:val="2"/>
        </w:numPr>
      </w:pPr>
      <w:proofErr w:type="spellStart"/>
      <w:r>
        <w:t>jQuery</w:t>
      </w:r>
      <w:proofErr w:type="spellEnd"/>
      <w:r>
        <w:t xml:space="preserve"> je ľahká </w:t>
      </w:r>
      <w:proofErr w:type="spellStart"/>
      <w:r>
        <w:t>cross-brows</w:t>
      </w:r>
      <w:r>
        <w:t>er</w:t>
      </w:r>
      <w:proofErr w:type="spellEnd"/>
      <w:r>
        <w:t xml:space="preserve"> JavaScript knižnica, ktorá kladie dôraz na interakciu medzi </w:t>
      </w:r>
      <w:proofErr w:type="spellStart"/>
      <w:r>
        <w:t>JavaScriptom</w:t>
      </w:r>
      <w:proofErr w:type="spellEnd"/>
      <w:r>
        <w:t xml:space="preserve"> a HTML. </w:t>
      </w:r>
      <w:proofErr w:type="spellStart"/>
      <w:r>
        <w:t>jQuery</w:t>
      </w:r>
      <w:proofErr w:type="spellEnd"/>
      <w:r>
        <w:t xml:space="preserve"> syntax je navrhnutá pre jednoduchšiu navigáciu dokumentu, výber DOM elementov, vytváranie animácií, spracovanie udalostí, a vývoj </w:t>
      </w:r>
      <w:proofErr w:type="spellStart"/>
      <w:r>
        <w:t>Ajax</w:t>
      </w:r>
      <w:proofErr w:type="spellEnd"/>
      <w:r>
        <w:t xml:space="preserve"> aplikácií. </w:t>
      </w:r>
      <w:proofErr w:type="spellStart"/>
      <w:r>
        <w:t>jQuery</w:t>
      </w:r>
      <w:proofErr w:type="spellEnd"/>
      <w:r>
        <w:t xml:space="preserve"> tiež poskytu</w:t>
      </w:r>
      <w:r>
        <w:t xml:space="preserve">je možnosti pre vývojárov na vytváranie </w:t>
      </w:r>
      <w:proofErr w:type="spellStart"/>
      <w:r>
        <w:t>pluginov</w:t>
      </w:r>
      <w:proofErr w:type="spellEnd"/>
      <w:r>
        <w:t xml:space="preserve"> postavených na tejto JavaScript knižnici.</w:t>
      </w:r>
    </w:p>
    <w:p w14:paraId="644C6EF6" w14:textId="77777777" w:rsidR="003A4036" w:rsidRDefault="00B7664D">
      <w:pPr>
        <w:pStyle w:val="Odsekzoznamu"/>
        <w:numPr>
          <w:ilvl w:val="0"/>
          <w:numId w:val="5"/>
        </w:numPr>
      </w:pPr>
      <w:proofErr w:type="spellStart"/>
      <w:r>
        <w:t>jsRender</w:t>
      </w:r>
      <w:proofErr w:type="spellEnd"/>
      <w:r>
        <w:t xml:space="preserve"> je šablónovací nástroj ktorý nám pomáha pridávať údaje do šablóny na miesta ktoré sme určili. Ak máme zoznam produktov ktoré načítame z databáze, všetky ich</w:t>
      </w:r>
      <w:r>
        <w:t xml:space="preserve"> zobrazíme na obrazovke  použitím jednej šablóny. Renderovanie sa používa pri vývoji </w:t>
      </w:r>
      <w:proofErr w:type="spellStart"/>
      <w:r>
        <w:t>OnePage</w:t>
      </w:r>
      <w:proofErr w:type="spellEnd"/>
      <w:r>
        <w:t xml:space="preserve"> aplikácii, čiže nemusíme sa prekliknúť na </w:t>
      </w:r>
      <w:proofErr w:type="spellStart"/>
      <w:r>
        <w:t>ďaľšiu</w:t>
      </w:r>
      <w:proofErr w:type="spellEnd"/>
      <w:r>
        <w:t xml:space="preserve"> stránku aby sme videli iný obsah.</w:t>
      </w:r>
    </w:p>
    <w:p w14:paraId="6349B05A" w14:textId="77777777" w:rsidR="003A4036" w:rsidRDefault="00B7664D">
      <w:pPr>
        <w:pStyle w:val="Odsekzoznamu"/>
        <w:numPr>
          <w:ilvl w:val="0"/>
          <w:numId w:val="5"/>
        </w:numPr>
      </w:pPr>
      <w:r>
        <w:t xml:space="preserve">Font </w:t>
      </w:r>
      <w:proofErr w:type="spellStart"/>
      <w:r>
        <w:t>Awesome</w:t>
      </w:r>
      <w:proofErr w:type="spellEnd"/>
      <w:r>
        <w:t xml:space="preserve"> nám prináša škálovateľné vektorové ikonky, ktoré môžu byť okamžite </w:t>
      </w:r>
      <w:r>
        <w:t>prispôsobené, zmeníme čokoľvek, čo môže byť vykonané s výkonom CSS. K dispozícii máme stovky ikoniek rôznych druhov ktoré postačia na väčšinu projektov ktoré vyvíjame.</w:t>
      </w:r>
    </w:p>
    <w:p w14:paraId="1CFF567F" w14:textId="77777777" w:rsidR="003A4036" w:rsidRDefault="00B7664D">
      <w:pPr>
        <w:pStyle w:val="Nadpis3"/>
      </w:pPr>
      <w:r>
        <w:t>3.2.4 Git a </w:t>
      </w:r>
      <w:proofErr w:type="spellStart"/>
      <w:r>
        <w:t>GitHub</w:t>
      </w:r>
      <w:proofErr w:type="spellEnd"/>
    </w:p>
    <w:p w14:paraId="0AA60BE6" w14:textId="77777777" w:rsidR="003A4036" w:rsidRDefault="00B7664D">
      <w:r>
        <w:tab/>
        <w:t xml:space="preserve">Git </w:t>
      </w:r>
      <w:proofErr w:type="spellStart"/>
      <w:r>
        <w:t>verzionovací</w:t>
      </w:r>
      <w:proofErr w:type="spellEnd"/>
      <w:r>
        <w:t xml:space="preserve"> systém zaznamenáva zmeny v súboroch. Umožňuje vráti</w:t>
      </w:r>
      <w:r>
        <w:t xml:space="preserve">ť sa k ľubovoľnej verzie súboru alebo celého projektu. Ponúka nám možnosť porovnávania rôznych verzii projektu alebo obnoviť poškodené či stratené súbory. Môžeme pracovať </w:t>
      </w:r>
      <w:proofErr w:type="spellStart"/>
      <w:r>
        <w:lastRenderedPageBreak/>
        <w:t>offline</w:t>
      </w:r>
      <w:proofErr w:type="spellEnd"/>
      <w:r>
        <w:t>, a online. Jednoduchá spolupráca na rovnakom projekte. Všetky zmeny ktoré spr</w:t>
      </w:r>
      <w:r>
        <w:t xml:space="preserve">avíme môžeme prehľadávať a vrátiť späť. </w:t>
      </w:r>
      <w:proofErr w:type="spellStart"/>
      <w:r>
        <w:t>GitHub</w:t>
      </w:r>
      <w:proofErr w:type="spellEnd"/>
      <w:r>
        <w:t xml:space="preserve"> predstavuje online úložisko pre git projekty. Aby sme ho používali musíme mať vytvorený účet a v ňom repozitár ktorí cez git napojíme na nás projekt. V prípade že potrebujeme môžem pridať vetvu projektu ktorá </w:t>
      </w:r>
      <w:r>
        <w:t xml:space="preserve">sa bude vyvíjať nezávisle od hlavného projektu  a následne ju pripojiť k hlavnej vetve. Git je dostupný pre </w:t>
      </w:r>
      <w:proofErr w:type="spellStart"/>
      <w:r>
        <w:t>Widnows</w:t>
      </w:r>
      <w:proofErr w:type="spellEnd"/>
      <w:r>
        <w:t>, Linux a MAC OS X operačné systémy. Prevažne sa používa cez príkazový riadok ale sú k dispozícii aj verzie s grafickým rozhraním.</w:t>
      </w:r>
    </w:p>
    <w:p w14:paraId="1F232E27" w14:textId="77777777" w:rsidR="003A4036" w:rsidRDefault="00B7664D">
      <w:pPr>
        <w:pStyle w:val="Nadpis3"/>
      </w:pPr>
      <w:r>
        <w:t>3.2.5 Tvor</w:t>
      </w:r>
      <w:r>
        <w:t>ba aplikácie</w:t>
      </w:r>
    </w:p>
    <w:p w14:paraId="23AE5F78" w14:textId="77777777" w:rsidR="003A4036" w:rsidRDefault="00B7664D">
      <w:r>
        <w:tab/>
        <w:t xml:space="preserve">Cez príkazový riadok sme vytvorili </w:t>
      </w:r>
      <w:proofErr w:type="spellStart"/>
      <w:r>
        <w:t>cordova</w:t>
      </w:r>
      <w:proofErr w:type="spellEnd"/>
      <w:r>
        <w:t xml:space="preserve"> projekt a pridali Android platformu. Otvorili sme projekt editorom </w:t>
      </w:r>
      <w:proofErr w:type="spellStart"/>
      <w:r>
        <w:t>Atom</w:t>
      </w:r>
      <w:proofErr w:type="spellEnd"/>
      <w:r>
        <w:t xml:space="preserve"> a začali so základnými úpravami. V súbore </w:t>
      </w:r>
      <w:r>
        <w:rPr>
          <w:i/>
        </w:rPr>
        <w:t>config.xml</w:t>
      </w:r>
      <w:r>
        <w:t xml:space="preserve"> sa nachádzajú základné informácie o aplikácii: meno aplikácie, verzia, krá</w:t>
      </w:r>
      <w:r>
        <w:t xml:space="preserve">tky opis, autor a iné. V priečinku </w:t>
      </w:r>
      <w:proofErr w:type="spellStart"/>
      <w:r>
        <w:t>www</w:t>
      </w:r>
      <w:proofErr w:type="spellEnd"/>
      <w:r>
        <w:t xml:space="preserve"> sa nachádzajú všetky HTML, CSS a JavaScript súbory ktoré potrebujeme na vývoj aplikácie. Ukážkovú aplikáciu odstránime z projektu a pridáme potrebné balíčky a knižnice. Ďalší správca  balíčkov ktorý používame sa menuj</w:t>
      </w:r>
      <w:r>
        <w:t xml:space="preserve">e </w:t>
      </w:r>
      <w:proofErr w:type="spellStart"/>
      <w:r>
        <w:t>bower</w:t>
      </w:r>
      <w:proofErr w:type="spellEnd"/>
      <w:r>
        <w:t xml:space="preserve">. Používa sa prevažne na inštaláciu technológii ako sú </w:t>
      </w:r>
      <w:proofErr w:type="spellStart"/>
      <w:r>
        <w:t>angular</w:t>
      </w:r>
      <w:proofErr w:type="spellEnd"/>
      <w:r>
        <w:t xml:space="preserve">, </w:t>
      </w:r>
      <w:proofErr w:type="spellStart"/>
      <w:r>
        <w:t>bootstrap</w:t>
      </w:r>
      <w:proofErr w:type="spellEnd"/>
      <w:r>
        <w:t xml:space="preserve">, </w:t>
      </w:r>
      <w:proofErr w:type="spellStart"/>
      <w:r>
        <w:t>jquery</w:t>
      </w:r>
      <w:proofErr w:type="spellEnd"/>
      <w:r>
        <w:t xml:space="preserve"> a podobné. Cez </w:t>
      </w:r>
      <w:proofErr w:type="spellStart"/>
      <w:r>
        <w:t>bower</w:t>
      </w:r>
      <w:proofErr w:type="spellEnd"/>
      <w:r>
        <w:t xml:space="preserve"> sme inštalovali </w:t>
      </w:r>
      <w:proofErr w:type="spellStart"/>
      <w:r>
        <w:t>jquery</w:t>
      </w:r>
      <w:proofErr w:type="spellEnd"/>
      <w:r>
        <w:t>, jsrender.js a </w:t>
      </w:r>
      <w:proofErr w:type="spellStart"/>
      <w:r>
        <w:t>fontawesome</w:t>
      </w:r>
      <w:proofErr w:type="spellEnd"/>
      <w:r>
        <w:t>. Aby sme aplikácii umožnili komunikovať s </w:t>
      </w:r>
      <w:proofErr w:type="spellStart"/>
      <w:r>
        <w:t>Bluetoth</w:t>
      </w:r>
      <w:proofErr w:type="spellEnd"/>
      <w:r>
        <w:t xml:space="preserve"> pridali sme dva </w:t>
      </w:r>
      <w:proofErr w:type="spellStart"/>
      <w:r>
        <w:t>cordova</w:t>
      </w:r>
      <w:proofErr w:type="spellEnd"/>
      <w:r>
        <w:t xml:space="preserve"> </w:t>
      </w:r>
      <w:proofErr w:type="spellStart"/>
      <w:r>
        <w:t>pluginy</w:t>
      </w:r>
      <w:proofErr w:type="spellEnd"/>
      <w:r>
        <w:t xml:space="preserve">. </w:t>
      </w:r>
      <w:proofErr w:type="spellStart"/>
      <w:r>
        <w:t>Pluginy</w:t>
      </w:r>
      <w:proofErr w:type="spellEnd"/>
      <w:r>
        <w:t xml:space="preserve"> sa p</w:t>
      </w:r>
      <w:r>
        <w:t>ridávajú príkazom v </w:t>
      </w:r>
      <w:proofErr w:type="spellStart"/>
      <w:r>
        <w:t>komandovom</w:t>
      </w:r>
      <w:proofErr w:type="spellEnd"/>
      <w:r>
        <w:t xml:space="preserve"> riadku napr. </w:t>
      </w:r>
      <w:proofErr w:type="spellStart"/>
      <w:r>
        <w:rPr>
          <w:i/>
        </w:rPr>
        <w:t>cordova</w:t>
      </w:r>
      <w:proofErr w:type="spellEnd"/>
      <w:r>
        <w:rPr>
          <w:i/>
        </w:rPr>
        <w:t xml:space="preserve"> </w:t>
      </w:r>
      <w:proofErr w:type="spellStart"/>
      <w:r>
        <w:rPr>
          <w:i/>
        </w:rPr>
        <w:t>plugin</w:t>
      </w:r>
      <w:proofErr w:type="spellEnd"/>
      <w:r>
        <w:rPr>
          <w:i/>
        </w:rPr>
        <w:t xml:space="preserve"> </w:t>
      </w:r>
      <w:proofErr w:type="spellStart"/>
      <w:r>
        <w:rPr>
          <w:i/>
        </w:rPr>
        <w:t>add</w:t>
      </w:r>
      <w:proofErr w:type="spellEnd"/>
      <w:r>
        <w:rPr>
          <w:i/>
        </w:rPr>
        <w:t xml:space="preserve"> </w:t>
      </w:r>
      <w:proofErr w:type="spellStart"/>
      <w:r>
        <w:rPr>
          <w:i/>
        </w:rPr>
        <w:t>cordova-plugin-bluetooth-serial</w:t>
      </w:r>
      <w:proofErr w:type="spellEnd"/>
      <w:r>
        <w:rPr>
          <w:i/>
        </w:rPr>
        <w:t>.</w:t>
      </w:r>
      <w:r>
        <w:t xml:space="preserve"> Bluetooth </w:t>
      </w:r>
      <w:proofErr w:type="spellStart"/>
      <w:r>
        <w:t>Serial</w:t>
      </w:r>
      <w:proofErr w:type="spellEnd"/>
      <w:r>
        <w:t xml:space="preserve"> je </w:t>
      </w:r>
      <w:proofErr w:type="spellStart"/>
      <w:r>
        <w:t>plugin</w:t>
      </w:r>
      <w:proofErr w:type="spellEnd"/>
      <w:r>
        <w:t xml:space="preserve"> ktorý umožňuje aby sme sa pripojili k Bluetooth zariadeniu, posielali údaje, čítali údaje a po skončení komunikácie odpojili. Ďalší </w:t>
      </w:r>
      <w:proofErr w:type="spellStart"/>
      <w:r>
        <w:t>p</w:t>
      </w:r>
      <w:r>
        <w:t>lugin</w:t>
      </w:r>
      <w:proofErr w:type="spellEnd"/>
      <w:r>
        <w:t xml:space="preserve"> Bluetooth Status je doplnkový, on sleduje stav Bluetoothu a v prípade že je vypnutý týmto </w:t>
      </w:r>
      <w:proofErr w:type="spellStart"/>
      <w:r>
        <w:t>pluginom</w:t>
      </w:r>
      <w:proofErr w:type="spellEnd"/>
      <w:r>
        <w:t xml:space="preserve"> ho môžeme zapnúť.</w:t>
      </w:r>
    </w:p>
    <w:p w14:paraId="73913524" w14:textId="77777777" w:rsidR="003A4036" w:rsidRDefault="00B7664D">
      <w:r>
        <w:t xml:space="preserve">Zmeny počas programovania sme sledovali </w:t>
      </w:r>
      <w:proofErr w:type="spellStart"/>
      <w:r>
        <w:t>verzionovacím</w:t>
      </w:r>
      <w:proofErr w:type="spellEnd"/>
      <w:r>
        <w:t xml:space="preserve"> systém git. Na stránke </w:t>
      </w:r>
      <w:proofErr w:type="spellStart"/>
      <w:r>
        <w:t>GitHub</w:t>
      </w:r>
      <w:proofErr w:type="spellEnd"/>
      <w:r>
        <w:t xml:space="preserve"> som si vytvoril repozitár ktorý som následne prepojil s projektom v počítači. Školiteľ tak mohol sledovať v akom štádiu je vývoj aplikácie keď pristúpil na daný repozitár. </w:t>
      </w:r>
      <w:r>
        <w:t xml:space="preserve">Súbor ktorý sa ako spustí ako prvý je index.html, v ňom nalinkujeme všetky </w:t>
      </w:r>
      <w:proofErr w:type="spellStart"/>
      <w:r>
        <w:t>JavaScriptové</w:t>
      </w:r>
      <w:proofErr w:type="spellEnd"/>
      <w:r>
        <w:t xml:space="preserve"> a CSS súbory ktoré budeme používať, lebo ich program nebude vidieť. CSS štýly sa pridávajú iba do hlavičke HTML dokumentu. </w:t>
      </w:r>
      <w:proofErr w:type="spellStart"/>
      <w:r>
        <w:t>JavaScriptové</w:t>
      </w:r>
      <w:proofErr w:type="spellEnd"/>
      <w:r>
        <w:t xml:space="preserve"> súbory môžeme pridávať buď do </w:t>
      </w:r>
      <w:r>
        <w:t>hlavičky alebo na koniec tela HTML dokumentu. Samotný program aplikácie sa nachádza v súbore index.js. Keď spustíme aplikáciu potrebný je určitý čas pokiaľ sa načítajú všetky súbory a </w:t>
      </w:r>
      <w:proofErr w:type="spellStart"/>
      <w:r>
        <w:t>pluginy</w:t>
      </w:r>
      <w:proofErr w:type="spellEnd"/>
      <w:r>
        <w:t xml:space="preserve">. Na začiatok index.js súboru pridáme príkaz </w:t>
      </w:r>
      <w:proofErr w:type="spellStart"/>
      <w:r>
        <w:rPr>
          <w:i/>
        </w:rPr>
        <w:t>document.addEventLis</w:t>
      </w:r>
      <w:r>
        <w:rPr>
          <w:i/>
        </w:rPr>
        <w:t>tener</w:t>
      </w:r>
      <w:proofErr w:type="spellEnd"/>
      <w:r>
        <w:rPr>
          <w:i/>
        </w:rPr>
        <w:t>("</w:t>
      </w:r>
      <w:proofErr w:type="spellStart"/>
      <w:r>
        <w:rPr>
          <w:i/>
        </w:rPr>
        <w:t>deviceready</w:t>
      </w:r>
      <w:proofErr w:type="spellEnd"/>
      <w:r>
        <w:rPr>
          <w:i/>
        </w:rPr>
        <w:t xml:space="preserve">", </w:t>
      </w:r>
      <w:proofErr w:type="spellStart"/>
      <w:r>
        <w:rPr>
          <w:i/>
        </w:rPr>
        <w:t>onDeviceReady</w:t>
      </w:r>
      <w:proofErr w:type="spellEnd"/>
      <w:r>
        <w:rPr>
          <w:i/>
        </w:rPr>
        <w:t xml:space="preserve">, </w:t>
      </w:r>
      <w:proofErr w:type="spellStart"/>
      <w:r>
        <w:rPr>
          <w:i/>
        </w:rPr>
        <w:t>false</w:t>
      </w:r>
      <w:proofErr w:type="spellEnd"/>
      <w:r>
        <w:rPr>
          <w:i/>
        </w:rPr>
        <w:t xml:space="preserve">); </w:t>
      </w:r>
      <w:r>
        <w:t xml:space="preserve">ktorý spustí metódu </w:t>
      </w:r>
      <w:proofErr w:type="spellStart"/>
      <w:r>
        <w:rPr>
          <w:i/>
        </w:rPr>
        <w:t>onDeviceReady</w:t>
      </w:r>
      <w:proofErr w:type="spellEnd"/>
      <w:r>
        <w:rPr>
          <w:i/>
        </w:rPr>
        <w:t xml:space="preserve">() </w:t>
      </w:r>
      <w:r>
        <w:t xml:space="preserve">až keď bude zariadenie pripravené na spustenie </w:t>
      </w:r>
      <w:r>
        <w:lastRenderedPageBreak/>
        <w:t xml:space="preserve">aplikácie. Po spustení aplikácie sa spustia dva </w:t>
      </w:r>
      <w:proofErr w:type="spellStart"/>
      <w:r>
        <w:t>Event</w:t>
      </w:r>
      <w:proofErr w:type="spellEnd"/>
      <w:r>
        <w:t xml:space="preserve"> </w:t>
      </w:r>
      <w:proofErr w:type="spellStart"/>
      <w:r>
        <w:t>Listener</w:t>
      </w:r>
      <w:proofErr w:type="spellEnd"/>
      <w:r>
        <w:t>-y, ktoré zabezpečia ako má aplikácia zareagovať ak ju necháme beža</w:t>
      </w:r>
      <w:r>
        <w:t xml:space="preserve">ť na pozadí a keď ju vrátime do popredia. Napríklad ak hráme hru a niekto nám zavolá, aplikácia sa pozastaví a po skončení hovoru môžeme pokračovať. </w:t>
      </w:r>
      <w:proofErr w:type="spellStart"/>
      <w:r>
        <w:t>Pluginy</w:t>
      </w:r>
      <w:proofErr w:type="spellEnd"/>
      <w:r>
        <w:t xml:space="preserve"> ktoré sme pridávali musíme na nejakým spôsobom spustiť a to príkazom </w:t>
      </w:r>
      <w:proofErr w:type="spellStart"/>
      <w:r>
        <w:rPr>
          <w:i/>
        </w:rPr>
        <w:t>cordova.plugins.BluetoothStatu</w:t>
      </w:r>
      <w:r>
        <w:rPr>
          <w:i/>
        </w:rPr>
        <w:t>s.initPlugin</w:t>
      </w:r>
      <w:proofErr w:type="spellEnd"/>
      <w:r>
        <w:rPr>
          <w:i/>
        </w:rPr>
        <w:t xml:space="preserve">(). </w:t>
      </w:r>
      <w:r>
        <w:t xml:space="preserve">Spustením Bluetooth Status </w:t>
      </w:r>
      <w:proofErr w:type="spellStart"/>
      <w:r>
        <w:t>pluginu</w:t>
      </w:r>
      <w:proofErr w:type="spellEnd"/>
      <w:r>
        <w:t xml:space="preserve"> načítame informácie o stave Bluetooth v </w:t>
      </w:r>
      <w:proofErr w:type="spellStart"/>
      <w:r>
        <w:t>smartfóne</w:t>
      </w:r>
      <w:proofErr w:type="spellEnd"/>
      <w:r>
        <w:t xml:space="preserve">. Ďalším  príkazom </w:t>
      </w:r>
      <w:proofErr w:type="spellStart"/>
      <w:r>
        <w:rPr>
          <w:i/>
        </w:rPr>
        <w:t>cordova.plugins.BluetoothStatus.enableBT</w:t>
      </w:r>
      <w:proofErr w:type="spellEnd"/>
      <w:r>
        <w:rPr>
          <w:i/>
        </w:rPr>
        <w:t>();</w:t>
      </w:r>
      <w:r>
        <w:t xml:space="preserve"> zapneme Bluetooth aby sme ho mohli používať v aplikácii. Spustenie Bluetoothu trvá nejaký čas</w:t>
      </w:r>
      <w:r>
        <w:t xml:space="preserve">, tak že musíme počkať pokým sa Bluetooth nezapne. Ako už bolo spomenuté keď čakáme na udalosť spustíme </w:t>
      </w:r>
      <w:proofErr w:type="spellStart"/>
      <w:r>
        <w:t>Event</w:t>
      </w:r>
      <w:proofErr w:type="spellEnd"/>
      <w:r>
        <w:t xml:space="preserve"> </w:t>
      </w:r>
      <w:proofErr w:type="spellStart"/>
      <w:r>
        <w:t>Listener</w:t>
      </w:r>
      <w:proofErr w:type="spellEnd"/>
      <w:r>
        <w:t xml:space="preserve"> príkazom </w:t>
      </w:r>
      <w:proofErr w:type="spellStart"/>
      <w:r>
        <w:rPr>
          <w:i/>
        </w:rPr>
        <w:t>window.addEventListener</w:t>
      </w:r>
      <w:proofErr w:type="spellEnd"/>
      <w:r>
        <w:rPr>
          <w:i/>
        </w:rPr>
        <w:t>('</w:t>
      </w:r>
      <w:proofErr w:type="spellStart"/>
      <w:r>
        <w:rPr>
          <w:i/>
        </w:rPr>
        <w:t>BluetoothStatus.enabled</w:t>
      </w:r>
      <w:proofErr w:type="spellEnd"/>
      <w:r>
        <w:rPr>
          <w:i/>
        </w:rPr>
        <w:t xml:space="preserve">', </w:t>
      </w:r>
      <w:r>
        <w:rPr>
          <w:i/>
          <w:lang w:val="en-US"/>
        </w:rPr>
        <w:t>function(){});</w:t>
      </w:r>
      <w:r>
        <w:rPr>
          <w:lang w:val="en-US"/>
        </w:rPr>
        <w:t xml:space="preserve"> </w:t>
      </w:r>
      <w:proofErr w:type="spellStart"/>
      <w:r>
        <w:rPr>
          <w:lang w:val="en-US"/>
        </w:rPr>
        <w:t>Keď</w:t>
      </w:r>
      <w:proofErr w:type="spellEnd"/>
      <w:r>
        <w:rPr>
          <w:lang w:val="en-US"/>
        </w:rPr>
        <w:t xml:space="preserve"> </w:t>
      </w:r>
      <w:proofErr w:type="spellStart"/>
      <w:r>
        <w:rPr>
          <w:lang w:val="en-US"/>
        </w:rPr>
        <w:t>sa</w:t>
      </w:r>
      <w:proofErr w:type="spellEnd"/>
      <w:r>
        <w:rPr>
          <w:lang w:val="en-US"/>
        </w:rPr>
        <w:t xml:space="preserve"> </w:t>
      </w:r>
      <w:proofErr w:type="spellStart"/>
      <w:r>
        <w:rPr>
          <w:lang w:val="en-US"/>
        </w:rPr>
        <w:t>Bloetooth</w:t>
      </w:r>
      <w:proofErr w:type="spellEnd"/>
      <w:r>
        <w:rPr>
          <w:lang w:val="en-US"/>
        </w:rPr>
        <w:t xml:space="preserve"> </w:t>
      </w:r>
      <w:r>
        <w:t>zapne spustí sa vnorená anonymná metóda. Druh</w:t>
      </w:r>
      <w:r>
        <w:t xml:space="preserve">ý pridaný </w:t>
      </w:r>
      <w:proofErr w:type="spellStart"/>
      <w:r>
        <w:t>plugin</w:t>
      </w:r>
      <w:proofErr w:type="spellEnd"/>
      <w:r>
        <w:t xml:space="preserve"> </w:t>
      </w:r>
      <w:proofErr w:type="spellStart"/>
      <w:r>
        <w:t>BluetoothSerial</w:t>
      </w:r>
      <w:proofErr w:type="spellEnd"/>
      <w:r>
        <w:t xml:space="preserve"> okrem iného má možnosť načítať zoznam Bluetooth zariadení uchovaných v </w:t>
      </w:r>
      <w:proofErr w:type="spellStart"/>
      <w:r>
        <w:t>smartfóne</w:t>
      </w:r>
      <w:proofErr w:type="spellEnd"/>
      <w:r>
        <w:t xml:space="preserve">. Zoznam je štruktúrovaný ako JSON súbor, aby sme použili daný súbor existujú dve možnosti: </w:t>
      </w:r>
    </w:p>
    <w:p w14:paraId="24B088E9" w14:textId="77777777" w:rsidR="003A4036" w:rsidRDefault="00B7664D">
      <w:proofErr w:type="spellStart"/>
      <w:r>
        <w:t>JQuery</w:t>
      </w:r>
      <w:proofErr w:type="spellEnd"/>
      <w:r>
        <w:t xml:space="preserve"> metódou konvertovať JSON na reťazec a násle</w:t>
      </w:r>
      <w:r>
        <w:t xml:space="preserve">dne prechádzaním cez reťazec načítavať údaje do premenných a pridať ich do súboru </w:t>
      </w:r>
      <w:r>
        <w:rPr>
          <w:i/>
        </w:rPr>
        <w:t>index.html</w:t>
      </w:r>
      <w:r>
        <w:t xml:space="preserve"> pre zobrazenie na obrazovke.  </w:t>
      </w:r>
    </w:p>
    <w:p w14:paraId="23811C9A" w14:textId="77777777" w:rsidR="003A4036" w:rsidRDefault="00B7664D">
      <w:r>
        <w:t>Lepším spôsobom bolo použitie šablóny a do nej pridávať hodnoty z JSON súboru tzv. renderovanie. To je spôsob pridávania údajov do p</w:t>
      </w:r>
      <w:r>
        <w:t xml:space="preserve">redpripravenej šablóny na zadefinované miesta. Existuje mnoho knižníc na renderovanie, najznámejšie sú </w:t>
      </w:r>
      <w:proofErr w:type="spellStart"/>
      <w:r>
        <w:t>Angular</w:t>
      </w:r>
      <w:proofErr w:type="spellEnd"/>
      <w:r>
        <w:t xml:space="preserve">, </w:t>
      </w:r>
      <w:proofErr w:type="spellStart"/>
      <w:r>
        <w:t>React</w:t>
      </w:r>
      <w:proofErr w:type="spellEnd"/>
      <w:r>
        <w:t xml:space="preserve"> a </w:t>
      </w:r>
      <w:proofErr w:type="spellStart"/>
      <w:r>
        <w:t>JsRender</w:t>
      </w:r>
      <w:proofErr w:type="spellEnd"/>
      <w:r>
        <w:t xml:space="preserve">. V programe som použil </w:t>
      </w:r>
      <w:proofErr w:type="spellStart"/>
      <w:r>
        <w:t>JsRender</w:t>
      </w:r>
      <w:proofErr w:type="spellEnd"/>
      <w:r>
        <w:t xml:space="preserve"> knižnicu, síce má menej možnosti ako </w:t>
      </w:r>
      <w:proofErr w:type="spellStart"/>
      <w:r>
        <w:t>Angular</w:t>
      </w:r>
      <w:proofErr w:type="spellEnd"/>
      <w:r>
        <w:t xml:space="preserve"> ale je postačujúca pre náš program. Pri tvorení ša</w:t>
      </w:r>
      <w:r>
        <w:t xml:space="preserve">blóny najskôr napíšeme HTML kód a na miesta kde sa text bude meniť pridáme zápis v tvare </w:t>
      </w:r>
      <w:r>
        <w:rPr>
          <w:i/>
          <w:lang w:val="en-US"/>
        </w:rPr>
        <w:t>{{:id}}</w:t>
      </w:r>
      <w:r>
        <w:t xml:space="preserve"> kde id predstavuje udaj z JSON-u. Metóda </w:t>
      </w:r>
      <w:proofErr w:type="spellStart"/>
      <w:r>
        <w:t>bluetoothSerial.list</w:t>
      </w:r>
      <w:proofErr w:type="spellEnd"/>
      <w:r>
        <w:t>(</w:t>
      </w:r>
      <w:proofErr w:type="spellStart"/>
      <w:r>
        <w:t>function</w:t>
      </w:r>
      <w:proofErr w:type="spellEnd"/>
      <w:r>
        <w:t>(</w:t>
      </w:r>
      <w:proofErr w:type="spellStart"/>
      <w:r>
        <w:t>devices</w:t>
      </w:r>
      <w:proofErr w:type="spellEnd"/>
      <w:r>
        <w:t>) {</w:t>
      </w:r>
      <w:r>
        <w:rPr>
          <w:lang w:val="en-US"/>
        </w:rPr>
        <w:t xml:space="preserve">}) </w:t>
      </w:r>
      <w:r>
        <w:t>vracia zoznam zariadení</w:t>
      </w:r>
      <w:r>
        <w:rPr>
          <w:lang w:val="en-US"/>
        </w:rPr>
        <w:t xml:space="preserve"> </w:t>
      </w:r>
      <w:r>
        <w:t>v tvare: [{</w:t>
      </w:r>
    </w:p>
    <w:p w14:paraId="2B32FE23" w14:textId="77777777" w:rsidR="003A4036" w:rsidRDefault="00B7664D">
      <w:r>
        <w:t xml:space="preserve">    "</w:t>
      </w:r>
      <w:proofErr w:type="spellStart"/>
      <w:r>
        <w:t>class</w:t>
      </w:r>
      <w:proofErr w:type="spellEnd"/>
      <w:r>
        <w:t>": 276,</w:t>
      </w:r>
    </w:p>
    <w:p w14:paraId="5E4C5569" w14:textId="77777777" w:rsidR="003A4036" w:rsidRDefault="00B7664D">
      <w:r>
        <w:t xml:space="preserve">    "id": </w:t>
      </w:r>
      <w:r>
        <w:t>"10:BF:48:CB:00:00",</w:t>
      </w:r>
    </w:p>
    <w:p w14:paraId="31758F09" w14:textId="77777777" w:rsidR="003A4036" w:rsidRDefault="00B7664D">
      <w:r>
        <w:t xml:space="preserve">    "</w:t>
      </w:r>
      <w:proofErr w:type="spellStart"/>
      <w:r>
        <w:t>address</w:t>
      </w:r>
      <w:proofErr w:type="spellEnd"/>
      <w:r>
        <w:t>": "10:BF:48:CB:00:00",</w:t>
      </w:r>
    </w:p>
    <w:p w14:paraId="05FD29B5" w14:textId="77777777" w:rsidR="003A4036" w:rsidRDefault="00B7664D">
      <w:r>
        <w:t xml:space="preserve">    "</w:t>
      </w:r>
      <w:proofErr w:type="spellStart"/>
      <w:r>
        <w:t>name</w:t>
      </w:r>
      <w:proofErr w:type="spellEnd"/>
      <w:r>
        <w:t>": "</w:t>
      </w:r>
      <w:proofErr w:type="spellStart"/>
      <w:r>
        <w:t>Nexus</w:t>
      </w:r>
      <w:proofErr w:type="spellEnd"/>
      <w:r>
        <w:t xml:space="preserve"> 7"</w:t>
      </w:r>
    </w:p>
    <w:p w14:paraId="5C35CBA2" w14:textId="77777777" w:rsidR="003A4036" w:rsidRDefault="00B7664D">
      <w:r>
        <w:t>}, {</w:t>
      </w:r>
    </w:p>
    <w:p w14:paraId="16D1FF9D" w14:textId="77777777" w:rsidR="003A4036" w:rsidRDefault="00B7664D">
      <w:r>
        <w:t xml:space="preserve">    "</w:t>
      </w:r>
      <w:proofErr w:type="spellStart"/>
      <w:r>
        <w:t>class</w:t>
      </w:r>
      <w:proofErr w:type="spellEnd"/>
      <w:r>
        <w:t>": 7936,</w:t>
      </w:r>
    </w:p>
    <w:p w14:paraId="1147E3E2" w14:textId="77777777" w:rsidR="003A4036" w:rsidRDefault="00B7664D">
      <w:r>
        <w:t xml:space="preserve">    "id": "00:06:66:4D:00:00",</w:t>
      </w:r>
    </w:p>
    <w:p w14:paraId="0DFE1146" w14:textId="77777777" w:rsidR="003A4036" w:rsidRDefault="00B7664D">
      <w:r>
        <w:t xml:space="preserve">    "</w:t>
      </w:r>
      <w:proofErr w:type="spellStart"/>
      <w:r>
        <w:t>address</w:t>
      </w:r>
      <w:proofErr w:type="spellEnd"/>
      <w:r>
        <w:t>": "00:06:66:4D:00:00",</w:t>
      </w:r>
    </w:p>
    <w:p w14:paraId="66E9586F" w14:textId="77777777" w:rsidR="003A4036" w:rsidRDefault="00B7664D">
      <w:r>
        <w:t xml:space="preserve">    "</w:t>
      </w:r>
      <w:proofErr w:type="spellStart"/>
      <w:r>
        <w:t>name</w:t>
      </w:r>
      <w:proofErr w:type="spellEnd"/>
      <w:r>
        <w:t>": "HC-06"</w:t>
      </w:r>
    </w:p>
    <w:p w14:paraId="20F28865" w14:textId="77777777" w:rsidR="003A4036" w:rsidRDefault="00B7664D">
      <w:r>
        <w:lastRenderedPageBreak/>
        <w:t>}]</w:t>
      </w:r>
    </w:p>
    <w:p w14:paraId="13675E04" w14:textId="77777777" w:rsidR="003A4036" w:rsidRDefault="00B7664D">
      <w:r>
        <w:t>Zariadenie je predstavené ako JSON súbor v ktorom sa údaje ucho</w:t>
      </w:r>
      <w:r>
        <w:t>vávajú v tvare "</w:t>
      </w:r>
      <w:proofErr w:type="spellStart"/>
      <w:r>
        <w:t>nazov_premennej":"hodnota</w:t>
      </w:r>
      <w:proofErr w:type="spellEnd"/>
      <w:r>
        <w:t xml:space="preserve">" jednotlivé zápisy sú dodelené čiarkou. Šablóna pre výpis zariadení bola nasledovná: </w:t>
      </w:r>
    </w:p>
    <w:p w14:paraId="7F8E7253" w14:textId="77777777" w:rsidR="003A4036" w:rsidRDefault="00B7664D">
      <w:r>
        <w:rPr>
          <w:i/>
        </w:rPr>
        <w:t xml:space="preserve">&lt;li&gt;&lt;a </w:t>
      </w:r>
      <w:proofErr w:type="spellStart"/>
      <w:r>
        <w:rPr>
          <w:i/>
        </w:rPr>
        <w:t>class</w:t>
      </w:r>
      <w:proofErr w:type="spellEnd"/>
      <w:r>
        <w:rPr>
          <w:i/>
        </w:rPr>
        <w:t>="</w:t>
      </w:r>
      <w:proofErr w:type="spellStart"/>
      <w:r>
        <w:rPr>
          <w:i/>
        </w:rPr>
        <w:t>connectBT</w:t>
      </w:r>
      <w:proofErr w:type="spellEnd"/>
      <w:r>
        <w:rPr>
          <w:i/>
        </w:rPr>
        <w:t xml:space="preserve">" </w:t>
      </w:r>
      <w:proofErr w:type="spellStart"/>
      <w:r>
        <w:rPr>
          <w:i/>
        </w:rPr>
        <w:t>href</w:t>
      </w:r>
      <w:proofErr w:type="spellEnd"/>
      <w:r>
        <w:rPr>
          <w:i/>
        </w:rPr>
        <w:t>="{{:id}}"&gt;{{:</w:t>
      </w:r>
      <w:proofErr w:type="spellStart"/>
      <w:r>
        <w:rPr>
          <w:i/>
        </w:rPr>
        <w:t>name</w:t>
      </w:r>
      <w:proofErr w:type="spellEnd"/>
      <w:r>
        <w:rPr>
          <w:i/>
        </w:rPr>
        <w:t>}} | {{:id}}&lt;/a&gt;&lt;/li&gt;</w:t>
      </w:r>
    </w:p>
    <w:p w14:paraId="16C4E72C" w14:textId="77777777" w:rsidR="003A4036" w:rsidRDefault="00B7664D">
      <w:r>
        <w:t xml:space="preserve"> Príkazom </w:t>
      </w:r>
      <w:r>
        <w:rPr>
          <w:i/>
        </w:rPr>
        <w:t xml:space="preserve">var </w:t>
      </w:r>
      <w:proofErr w:type="spellStart"/>
      <w:r>
        <w:rPr>
          <w:i/>
        </w:rPr>
        <w:t>tmpl</w:t>
      </w:r>
      <w:proofErr w:type="spellEnd"/>
      <w:r>
        <w:rPr>
          <w:i/>
        </w:rPr>
        <w:t xml:space="preserve"> = $.</w:t>
      </w:r>
      <w:proofErr w:type="spellStart"/>
      <w:r>
        <w:rPr>
          <w:i/>
        </w:rPr>
        <w:t>templates</w:t>
      </w:r>
      <w:proofErr w:type="spellEnd"/>
      <w:r>
        <w:rPr>
          <w:i/>
        </w:rPr>
        <w:t>()</w:t>
      </w:r>
      <w:r>
        <w:rPr>
          <w:lang w:val="en-US"/>
        </w:rPr>
        <w:t xml:space="preserve"> </w:t>
      </w:r>
      <w:r>
        <w:t>šablónu</w:t>
      </w:r>
      <w:r>
        <w:rPr>
          <w:lang w:val="en-US"/>
        </w:rPr>
        <w:t xml:space="preserve"> </w:t>
      </w:r>
      <w:r>
        <w:t xml:space="preserve">zmeníme na tvar </w:t>
      </w:r>
      <w:r>
        <w:t xml:space="preserve">ktorý </w:t>
      </w:r>
      <w:proofErr w:type="spellStart"/>
      <w:r>
        <w:t>JsRender</w:t>
      </w:r>
      <w:proofErr w:type="spellEnd"/>
      <w:r>
        <w:t xml:space="preserve"> môže používať.  Keď máme šablónu a údaje prichystané môžeme spustiť renderovanie príkazom         </w:t>
      </w:r>
      <w:r>
        <w:rPr>
          <w:i/>
        </w:rPr>
        <w:t xml:space="preserve">var html= </w:t>
      </w:r>
      <w:proofErr w:type="spellStart"/>
      <w:r>
        <w:rPr>
          <w:i/>
        </w:rPr>
        <w:t>tmpl.render</w:t>
      </w:r>
      <w:proofErr w:type="spellEnd"/>
      <w:r>
        <w:rPr>
          <w:i/>
        </w:rPr>
        <w:t>(</w:t>
      </w:r>
      <w:proofErr w:type="spellStart"/>
      <w:r>
        <w:rPr>
          <w:i/>
        </w:rPr>
        <w:t>devices</w:t>
      </w:r>
      <w:proofErr w:type="spellEnd"/>
      <w:r>
        <w:rPr>
          <w:i/>
        </w:rPr>
        <w:t xml:space="preserve">) kde </w:t>
      </w:r>
      <w:proofErr w:type="spellStart"/>
      <w:r>
        <w:rPr>
          <w:i/>
        </w:rPr>
        <w:t>devices</w:t>
      </w:r>
      <w:proofErr w:type="spellEnd"/>
      <w:r>
        <w:rPr>
          <w:i/>
        </w:rPr>
        <w:t xml:space="preserve"> predstavuje </w:t>
      </w:r>
      <w:proofErr w:type="spellStart"/>
      <w:r>
        <w:rPr>
          <w:i/>
        </w:rPr>
        <w:t>retazec</w:t>
      </w:r>
      <w:proofErr w:type="spellEnd"/>
      <w:r>
        <w:rPr>
          <w:i/>
        </w:rPr>
        <w:t xml:space="preserve"> a </w:t>
      </w:r>
      <w:proofErr w:type="spellStart"/>
      <w:r>
        <w:rPr>
          <w:i/>
        </w:rPr>
        <w:t>vysledný</w:t>
      </w:r>
      <w:proofErr w:type="spellEnd"/>
      <w:r>
        <w:rPr>
          <w:i/>
        </w:rPr>
        <w:t xml:space="preserve"> kód sa zapisuje do premennej pod názvom html. </w:t>
      </w:r>
      <w:r>
        <w:t>V </w:t>
      </w:r>
      <w:r>
        <w:rPr>
          <w:i/>
        </w:rPr>
        <w:t xml:space="preserve">index.html </w:t>
      </w:r>
      <w:r>
        <w:t>je priprav</w:t>
      </w:r>
      <w:r>
        <w:t>ený prázdny zoznam ktorý ma id s hodnotou „</w:t>
      </w:r>
      <w:proofErr w:type="spellStart"/>
      <w:r>
        <w:t>ulBtList</w:t>
      </w:r>
      <w:proofErr w:type="spellEnd"/>
      <w:r>
        <w:t xml:space="preserve">“. Na to miesto môžeme pridať kód generovaný </w:t>
      </w:r>
      <w:proofErr w:type="spellStart"/>
      <w:r>
        <w:t>JsRenderom</w:t>
      </w:r>
      <w:proofErr w:type="spellEnd"/>
      <w:r>
        <w:t xml:space="preserve"> a to pomocou </w:t>
      </w:r>
      <w:proofErr w:type="spellStart"/>
      <w:r>
        <w:t>jQuery</w:t>
      </w:r>
      <w:proofErr w:type="spellEnd"/>
      <w:r>
        <w:t xml:space="preserve">. Príkazom </w:t>
      </w:r>
      <w:r>
        <w:rPr>
          <w:i/>
        </w:rPr>
        <w:t>$('#</w:t>
      </w:r>
      <w:proofErr w:type="spellStart"/>
      <w:r>
        <w:rPr>
          <w:i/>
        </w:rPr>
        <w:t>ulBtList</w:t>
      </w:r>
      <w:proofErr w:type="spellEnd"/>
      <w:r>
        <w:rPr>
          <w:i/>
        </w:rPr>
        <w:t xml:space="preserve">').html(html) </w:t>
      </w:r>
      <w:r>
        <w:t xml:space="preserve">vnútro zoznamu nahradíme našim html kódom čo spôsobí že sa zoznam zariadení okamžite zobrazí </w:t>
      </w:r>
      <w:r>
        <w:t>na obrazovke. (</w:t>
      </w:r>
      <w:proofErr w:type="spellStart"/>
      <w:r>
        <w:rPr>
          <w:b/>
          <w:bCs/>
        </w:rPr>
        <w:t>obrazok</w:t>
      </w:r>
      <w:proofErr w:type="spellEnd"/>
      <w:r>
        <w:rPr>
          <w:b/>
          <w:bCs/>
        </w:rPr>
        <w:t xml:space="preserve"> </w:t>
      </w:r>
      <w:r>
        <w:t xml:space="preserve">) Stlačením na odkaz sa má aplikácia pokúsiť o nadviazanie s daným zariadením. Problém bol v tom že dynamický  pridávané elementy nemajú pridaný </w:t>
      </w:r>
      <w:proofErr w:type="spellStart"/>
      <w:r>
        <w:t>Event</w:t>
      </w:r>
      <w:proofErr w:type="spellEnd"/>
      <w:r>
        <w:t xml:space="preserve"> </w:t>
      </w:r>
      <w:proofErr w:type="spellStart"/>
      <w:r>
        <w:t>Listener</w:t>
      </w:r>
      <w:proofErr w:type="spellEnd"/>
      <w:r>
        <w:t>, takže nie je možné odchytiť či sme stlačili na odkaz alebo nie. Tak že s</w:t>
      </w:r>
      <w:r>
        <w:t xml:space="preserve">me sledovali či sme stlačili na obrazovku, ak áno tak skontrolujeme či národov to nie je odkaz na pripojenie. </w:t>
      </w:r>
    </w:p>
    <w:p w14:paraId="1AE530C5" w14:textId="77777777" w:rsidR="003A4036" w:rsidRDefault="00B7664D">
      <w:r>
        <w:t>$(</w:t>
      </w:r>
      <w:proofErr w:type="spellStart"/>
      <w:r>
        <w:t>document</w:t>
      </w:r>
      <w:proofErr w:type="spellEnd"/>
      <w:r>
        <w:t>).on('</w:t>
      </w:r>
      <w:proofErr w:type="spellStart"/>
      <w:r>
        <w:t>touchstart</w:t>
      </w:r>
      <w:proofErr w:type="spellEnd"/>
      <w:r>
        <w:t>','.</w:t>
      </w:r>
      <w:proofErr w:type="spellStart"/>
      <w:r>
        <w:t>connectBT</w:t>
      </w:r>
      <w:proofErr w:type="spellEnd"/>
      <w:r>
        <w:t>',</w:t>
      </w:r>
      <w:proofErr w:type="spellStart"/>
      <w:r>
        <w:t>function</w:t>
      </w:r>
      <w:proofErr w:type="spellEnd"/>
      <w:r>
        <w:t>(){</w:t>
      </w:r>
    </w:p>
    <w:p w14:paraId="658CA85E" w14:textId="77777777" w:rsidR="003A4036" w:rsidRDefault="00B7664D">
      <w:r>
        <w:t xml:space="preserve">     </w:t>
      </w:r>
      <w:proofErr w:type="spellStart"/>
      <w:r>
        <w:t>event.preventDefault</w:t>
      </w:r>
      <w:proofErr w:type="spellEnd"/>
      <w:r>
        <w:t>();</w:t>
      </w:r>
    </w:p>
    <w:p w14:paraId="6023FDD5" w14:textId="77777777" w:rsidR="003A4036" w:rsidRDefault="00B7664D">
      <w:r>
        <w:t xml:space="preserve">     var </w:t>
      </w:r>
      <w:proofErr w:type="spellStart"/>
      <w:r>
        <w:t>bladr</w:t>
      </w:r>
      <w:proofErr w:type="spellEnd"/>
      <w:r>
        <w:t xml:space="preserve"> = $(</w:t>
      </w:r>
      <w:proofErr w:type="spellStart"/>
      <w:r>
        <w:t>this</w:t>
      </w:r>
      <w:proofErr w:type="spellEnd"/>
      <w:r>
        <w:t>).</w:t>
      </w:r>
      <w:proofErr w:type="spellStart"/>
      <w:r>
        <w:t>attr</w:t>
      </w:r>
      <w:proofErr w:type="spellEnd"/>
      <w:r>
        <w:t>('</w:t>
      </w:r>
      <w:proofErr w:type="spellStart"/>
      <w:r>
        <w:t>href</w:t>
      </w:r>
      <w:proofErr w:type="spellEnd"/>
      <w:r>
        <w:t>');</w:t>
      </w:r>
    </w:p>
    <w:p w14:paraId="5FCDAC7E" w14:textId="77777777" w:rsidR="003A4036" w:rsidRDefault="00B7664D">
      <w:r>
        <w:t xml:space="preserve">     </w:t>
      </w:r>
      <w:proofErr w:type="spellStart"/>
      <w:r>
        <w:t>bluetoothSerial.con</w:t>
      </w:r>
      <w:r>
        <w:t>nect</w:t>
      </w:r>
      <w:proofErr w:type="spellEnd"/>
      <w:r>
        <w:t>(</w:t>
      </w:r>
      <w:proofErr w:type="spellStart"/>
      <w:r>
        <w:t>bladr</w:t>
      </w:r>
      <w:proofErr w:type="spellEnd"/>
      <w:r>
        <w:t xml:space="preserve">, </w:t>
      </w:r>
      <w:proofErr w:type="spellStart"/>
      <w:r>
        <w:t>function</w:t>
      </w:r>
      <w:proofErr w:type="spellEnd"/>
      <w:r>
        <w:t xml:space="preserve"> () {</w:t>
      </w:r>
    </w:p>
    <w:p w14:paraId="705F4EFD" w14:textId="77777777" w:rsidR="003A4036" w:rsidRDefault="00B7664D">
      <w:r>
        <w:t>$('#</w:t>
      </w:r>
      <w:proofErr w:type="spellStart"/>
      <w:r>
        <w:t>btControl</w:t>
      </w:r>
      <w:proofErr w:type="spellEnd"/>
      <w:r>
        <w:t>').</w:t>
      </w:r>
      <w:proofErr w:type="spellStart"/>
      <w:r>
        <w:t>load</w:t>
      </w:r>
      <w:proofErr w:type="spellEnd"/>
      <w:r>
        <w:t>("temp.html");</w:t>
      </w:r>
    </w:p>
    <w:p w14:paraId="13662B5C" w14:textId="77777777" w:rsidR="003A4036" w:rsidRDefault="00B7664D">
      <w:r>
        <w:t>$('#</w:t>
      </w:r>
      <w:proofErr w:type="spellStart"/>
      <w:r>
        <w:t>btList</w:t>
      </w:r>
      <w:proofErr w:type="spellEnd"/>
      <w:r>
        <w:t>').</w:t>
      </w:r>
      <w:proofErr w:type="spellStart"/>
      <w:r>
        <w:t>hide</w:t>
      </w:r>
      <w:proofErr w:type="spellEnd"/>
      <w:r>
        <w:t>();</w:t>
      </w:r>
    </w:p>
    <w:p w14:paraId="519A2E2E" w14:textId="77777777" w:rsidR="003A4036" w:rsidRDefault="00B7664D">
      <w:r>
        <w:t xml:space="preserve">}, </w:t>
      </w:r>
      <w:proofErr w:type="spellStart"/>
      <w:r>
        <w:t>function</w:t>
      </w:r>
      <w:proofErr w:type="spellEnd"/>
      <w:r>
        <w:t xml:space="preserve"> () {</w:t>
      </w:r>
    </w:p>
    <w:p w14:paraId="22EA78AC" w14:textId="77777777" w:rsidR="003A4036" w:rsidRDefault="00B7664D">
      <w:r>
        <w:t xml:space="preserve">     </w:t>
      </w:r>
      <w:proofErr w:type="spellStart"/>
      <w:r>
        <w:t>alert</w:t>
      </w:r>
      <w:proofErr w:type="spellEnd"/>
      <w:r>
        <w:t>("Pripojenie zlyhalo");</w:t>
      </w:r>
    </w:p>
    <w:p w14:paraId="18242FC9" w14:textId="77777777" w:rsidR="003A4036" w:rsidRDefault="00B7664D">
      <w:r>
        <w:t xml:space="preserve">     </w:t>
      </w:r>
      <w:proofErr w:type="spellStart"/>
      <w:r>
        <w:t>window.location.reload</w:t>
      </w:r>
      <w:proofErr w:type="spellEnd"/>
      <w:r>
        <w:t>(</w:t>
      </w:r>
      <w:proofErr w:type="spellStart"/>
      <w:r>
        <w:t>true</w:t>
      </w:r>
      <w:proofErr w:type="spellEnd"/>
      <w:r>
        <w:t>);</w:t>
      </w:r>
    </w:p>
    <w:p w14:paraId="3F49E891" w14:textId="77777777" w:rsidR="003A4036" w:rsidRDefault="00B7664D">
      <w:r>
        <w:t xml:space="preserve">     var </w:t>
      </w:r>
      <w:proofErr w:type="spellStart"/>
      <w:r>
        <w:t>bladr</w:t>
      </w:r>
      <w:proofErr w:type="spellEnd"/>
      <w:r>
        <w:t>="";</w:t>
      </w:r>
    </w:p>
    <w:p w14:paraId="116BE582" w14:textId="77777777" w:rsidR="003A4036" w:rsidRDefault="00B7664D">
      <w:r>
        <w:t xml:space="preserve">     });</w:t>
      </w:r>
    </w:p>
    <w:p w14:paraId="7350761A" w14:textId="77777777" w:rsidR="003A4036" w:rsidRDefault="00B7664D">
      <w:r>
        <w:t>})</w:t>
      </w:r>
    </w:p>
    <w:p w14:paraId="70CFC764" w14:textId="77777777" w:rsidR="003A4036" w:rsidRDefault="003A4036"/>
    <w:p w14:paraId="6E214295" w14:textId="77777777" w:rsidR="003A4036" w:rsidRDefault="00B7664D">
      <w:r>
        <w:t>Po stlačení na odkaz sa spustí tento kus kódu, zistíme na ktoré konkrétne zariadenie je stlačené. Bluetooth adresu ktorá sa nachádza v </w:t>
      </w:r>
      <w:proofErr w:type="spellStart"/>
      <w:r>
        <w:t>href</w:t>
      </w:r>
      <w:proofErr w:type="spellEnd"/>
      <w:r>
        <w:t xml:space="preserve"> načítame do premennej. Metódou </w:t>
      </w:r>
      <w:proofErr w:type="spellStart"/>
      <w:r>
        <w:rPr>
          <w:i/>
        </w:rPr>
        <w:t>connect</w:t>
      </w:r>
      <w:proofErr w:type="spellEnd"/>
      <w:r>
        <w:rPr>
          <w:i/>
        </w:rPr>
        <w:t>()</w:t>
      </w:r>
      <w:r>
        <w:t xml:space="preserve"> spustíme pripájanie k zariadeniu. Ak sa po určitom čase aplikácii nepodaril</w:t>
      </w:r>
      <w:r>
        <w:t xml:space="preserve">o pripojiť k zariadeniu spustí sa oznámenie pre používateľa že sa nepodarilo pripojiť </w:t>
      </w:r>
      <w:r>
        <w:lastRenderedPageBreak/>
        <w:t xml:space="preserve">a zoznam zariadení sa opätovne načíta.  Pri úspešnom pripojení k zariadeniu sa zoznam skryje  a pridá sa nová stránka ktorá je uložená v súbore </w:t>
      </w:r>
      <w:r>
        <w:rPr>
          <w:i/>
        </w:rPr>
        <w:t xml:space="preserve">temp.html. </w:t>
      </w:r>
      <w:r>
        <w:t>Nová stránka ob</w:t>
      </w:r>
      <w:r>
        <w:t>sahuje meno projektu, šesť ovládacích tlačidiel a tlačidlo na odpojenie. (</w:t>
      </w:r>
      <w:proofErr w:type="spellStart"/>
      <w:r>
        <w:rPr>
          <w:b/>
        </w:rPr>
        <w:t>obrazok</w:t>
      </w:r>
      <w:proofErr w:type="spellEnd"/>
      <w:r>
        <w:t xml:space="preserve">). </w:t>
      </w:r>
    </w:p>
    <w:p w14:paraId="0D0446B1" w14:textId="77777777" w:rsidR="003A4036" w:rsidRDefault="003A4036"/>
    <w:p w14:paraId="7818B1D0" w14:textId="77777777" w:rsidR="003A4036" w:rsidRDefault="00B7664D">
      <w:pPr>
        <w:rPr>
          <w:i/>
        </w:rPr>
      </w:pPr>
      <w:r>
        <w:rPr>
          <w:i/>
        </w:rPr>
        <w:t>&lt;</w:t>
      </w:r>
      <w:proofErr w:type="spellStart"/>
      <w:r>
        <w:rPr>
          <w:i/>
        </w:rPr>
        <w:t>button</w:t>
      </w:r>
      <w:proofErr w:type="spellEnd"/>
      <w:r>
        <w:rPr>
          <w:i/>
        </w:rPr>
        <w:t xml:space="preserve"> </w:t>
      </w:r>
      <w:proofErr w:type="spellStart"/>
      <w:r>
        <w:rPr>
          <w:i/>
        </w:rPr>
        <w:t>class</w:t>
      </w:r>
      <w:proofErr w:type="spellEnd"/>
      <w:r>
        <w:rPr>
          <w:i/>
        </w:rPr>
        <w:t>="</w:t>
      </w:r>
      <w:proofErr w:type="spellStart"/>
      <w:r>
        <w:rPr>
          <w:i/>
        </w:rPr>
        <w:t>btn</w:t>
      </w:r>
      <w:proofErr w:type="spellEnd"/>
      <w:r>
        <w:rPr>
          <w:i/>
        </w:rPr>
        <w:t>" id= "</w:t>
      </w:r>
      <w:proofErr w:type="spellStart"/>
      <w:r>
        <w:rPr>
          <w:i/>
        </w:rPr>
        <w:t>cw</w:t>
      </w:r>
      <w:proofErr w:type="spellEnd"/>
      <w:r>
        <w:rPr>
          <w:i/>
        </w:rPr>
        <w:t xml:space="preserve">"&gt;&lt;i </w:t>
      </w:r>
      <w:proofErr w:type="spellStart"/>
      <w:r>
        <w:rPr>
          <w:i/>
        </w:rPr>
        <w:t>class</w:t>
      </w:r>
      <w:proofErr w:type="spellEnd"/>
      <w:r>
        <w:rPr>
          <w:i/>
        </w:rPr>
        <w:t>="fa fa-</w:t>
      </w:r>
      <w:proofErr w:type="spellStart"/>
      <w:r>
        <w:rPr>
          <w:i/>
        </w:rPr>
        <w:t>repeat</w:t>
      </w:r>
      <w:proofErr w:type="spellEnd"/>
      <w:r>
        <w:rPr>
          <w:i/>
        </w:rPr>
        <w:t>"&gt;&lt;/i&gt;&lt;/</w:t>
      </w:r>
      <w:proofErr w:type="spellStart"/>
      <w:r>
        <w:rPr>
          <w:i/>
        </w:rPr>
        <w:t>button</w:t>
      </w:r>
      <w:proofErr w:type="spellEnd"/>
      <w:r>
        <w:rPr>
          <w:i/>
        </w:rPr>
        <w:t xml:space="preserve">&gt; </w:t>
      </w:r>
    </w:p>
    <w:p w14:paraId="666A7DA2" w14:textId="77777777" w:rsidR="003A4036" w:rsidRDefault="003A4036">
      <w:pPr>
        <w:rPr>
          <w:i/>
        </w:rPr>
      </w:pPr>
    </w:p>
    <w:p w14:paraId="1E62A079" w14:textId="77777777" w:rsidR="003A4036" w:rsidRDefault="00B7664D">
      <w:r>
        <w:t xml:space="preserve">Každé tlačidlo obsahovalo klas </w:t>
      </w:r>
      <w:proofErr w:type="spellStart"/>
      <w:r>
        <w:t>btn</w:t>
      </w:r>
      <w:proofErr w:type="spellEnd"/>
      <w:r>
        <w:t xml:space="preserve"> a jedinečné id po ktorom ho rozoznávame. Namiesto názvu tlačidla j</w:t>
      </w:r>
      <w:r>
        <w:t xml:space="preserve">e pridaná ikonka z Font  </w:t>
      </w:r>
      <w:proofErr w:type="spellStart"/>
      <w:r>
        <w:t>Awesome</w:t>
      </w:r>
      <w:proofErr w:type="spellEnd"/>
      <w:r>
        <w:t xml:space="preserve">.  </w:t>
      </w:r>
    </w:p>
    <w:p w14:paraId="48B2F5A8" w14:textId="77777777" w:rsidR="003A4036" w:rsidRDefault="00B7664D">
      <w:r>
        <w:t>Tlačidla boli pridané ale ich funkcionalita ešte nebola definovaná v </w:t>
      </w:r>
      <w:proofErr w:type="spellStart"/>
      <w:r>
        <w:t>JavaSkripte</w:t>
      </w:r>
      <w:proofErr w:type="spellEnd"/>
      <w:r>
        <w:t xml:space="preserve">. </w:t>
      </w:r>
    </w:p>
    <w:p w14:paraId="1487149C" w14:textId="77777777" w:rsidR="003A4036" w:rsidRDefault="003A4036"/>
    <w:p w14:paraId="1D2E71B3" w14:textId="77777777" w:rsidR="003A4036" w:rsidRDefault="00B7664D">
      <w:r>
        <w:t>$(</w:t>
      </w:r>
      <w:proofErr w:type="spellStart"/>
      <w:r>
        <w:t>document</w:t>
      </w:r>
      <w:proofErr w:type="spellEnd"/>
      <w:r>
        <w:t>).on('</w:t>
      </w:r>
      <w:proofErr w:type="spellStart"/>
      <w:r>
        <w:t>touchstart</w:t>
      </w:r>
      <w:proofErr w:type="spellEnd"/>
      <w:r>
        <w:t>', '#</w:t>
      </w:r>
      <w:proofErr w:type="spellStart"/>
      <w:r>
        <w:t>cw</w:t>
      </w:r>
      <w:proofErr w:type="spellEnd"/>
      <w:r>
        <w:t xml:space="preserve">, </w:t>
      </w:r>
      <w:proofErr w:type="spellStart"/>
      <w:r>
        <w:t>function</w:t>
      </w:r>
      <w:proofErr w:type="spellEnd"/>
      <w:r>
        <w:t>() {</w:t>
      </w:r>
    </w:p>
    <w:p w14:paraId="19CCAF61" w14:textId="77777777" w:rsidR="003A4036" w:rsidRDefault="00B7664D">
      <w:r>
        <w:t xml:space="preserve">    </w:t>
      </w:r>
      <w:proofErr w:type="spellStart"/>
      <w:r>
        <w:t>bluetoothSerial.write</w:t>
      </w:r>
      <w:proofErr w:type="spellEnd"/>
      <w:r>
        <w:t xml:space="preserve">("q", </w:t>
      </w:r>
      <w:proofErr w:type="spellStart"/>
      <w:r>
        <w:t>function</w:t>
      </w:r>
      <w:proofErr w:type="spellEnd"/>
      <w:r>
        <w:t xml:space="preserve">(){}, </w:t>
      </w:r>
      <w:proofErr w:type="spellStart"/>
      <w:r>
        <w:t>function</w:t>
      </w:r>
      <w:proofErr w:type="spellEnd"/>
      <w:r>
        <w:t>(){});</w:t>
      </w:r>
    </w:p>
    <w:p w14:paraId="5C70DD6D" w14:textId="77777777" w:rsidR="003A4036" w:rsidRDefault="00B7664D">
      <w:r>
        <w:t>});</w:t>
      </w:r>
    </w:p>
    <w:p w14:paraId="70EB797C" w14:textId="77777777" w:rsidR="003A4036" w:rsidRDefault="00B7664D">
      <w:r>
        <w:t>$(</w:t>
      </w:r>
      <w:proofErr w:type="spellStart"/>
      <w:r>
        <w:t>document</w:t>
      </w:r>
      <w:proofErr w:type="spellEnd"/>
      <w:r>
        <w:t>).on('</w:t>
      </w:r>
      <w:proofErr w:type="spellStart"/>
      <w:r>
        <w:t>touchend</w:t>
      </w:r>
      <w:proofErr w:type="spellEnd"/>
      <w:r>
        <w:t>', '.</w:t>
      </w:r>
      <w:proofErr w:type="spellStart"/>
      <w:r>
        <w:t>btn</w:t>
      </w:r>
      <w:proofErr w:type="spellEnd"/>
      <w:r>
        <w:t xml:space="preserve">', </w:t>
      </w:r>
      <w:proofErr w:type="spellStart"/>
      <w:r>
        <w:t>function</w:t>
      </w:r>
      <w:proofErr w:type="spellEnd"/>
      <w:r>
        <w:t>() {</w:t>
      </w:r>
    </w:p>
    <w:p w14:paraId="14A0708D" w14:textId="77777777" w:rsidR="003A4036" w:rsidRDefault="00B7664D">
      <w:r>
        <w:t xml:space="preserve">     </w:t>
      </w:r>
      <w:proofErr w:type="spellStart"/>
      <w:r>
        <w:t>bluetoothSerial.write</w:t>
      </w:r>
      <w:proofErr w:type="spellEnd"/>
      <w:r>
        <w:t xml:space="preserve">("s", </w:t>
      </w:r>
      <w:proofErr w:type="spellStart"/>
      <w:r>
        <w:t>function</w:t>
      </w:r>
      <w:proofErr w:type="spellEnd"/>
      <w:r>
        <w:t xml:space="preserve">(){}, </w:t>
      </w:r>
      <w:proofErr w:type="spellStart"/>
      <w:r>
        <w:t>function</w:t>
      </w:r>
      <w:proofErr w:type="spellEnd"/>
      <w:r>
        <w:t>(){});</w:t>
      </w:r>
    </w:p>
    <w:p w14:paraId="6A0A9747" w14:textId="77777777" w:rsidR="003A4036" w:rsidRDefault="00B7664D">
      <w:r>
        <w:t>});</w:t>
      </w:r>
    </w:p>
    <w:p w14:paraId="335A78A1" w14:textId="77777777" w:rsidR="003A4036" w:rsidRDefault="003A4036"/>
    <w:p w14:paraId="30D2794D" w14:textId="77777777" w:rsidR="003A4036" w:rsidRDefault="00B7664D">
      <w:r>
        <w:t xml:space="preserve">Keď sa dotkneme tlačidla spustí kód ako na príklade a začne s odosielaním inštrukcii cez Bluetooth. Inštrukcie sa posielajú pokiaľ je tlačidlo stlačené, ako náhle prestaneme držať tak sa spustí metóda ktorý pošle príkaz na zastavenie. Rozdiel je to tom že </w:t>
      </w:r>
      <w:r>
        <w:t xml:space="preserve">druhý príkaz je univerzálny a spustí sa pre každé  tlačidlo, tak že ho nemusíme písať šesť krát ale stačí iba raz. Údaje cez Bluetooth sa odosielajú pomocou metódy </w:t>
      </w:r>
      <w:proofErr w:type="spellStart"/>
      <w:r>
        <w:t>write</w:t>
      </w:r>
      <w:proofErr w:type="spellEnd"/>
      <w:r>
        <w:t>(). Ako prvá hodnota sa uvádza hodnota ktorú posielame, za ňou nasledujú dve vnorené  m</w:t>
      </w:r>
      <w:r>
        <w:t xml:space="preserve">etódy ak chceme zareagovať na úspešné alebo neúspešné odosielanie údajov. Keď skončíme s ovládaním alebo sa chceme pripojiť na iné Bluetooth zariadenie stačí keď sa odpojíme strašením tlačidla na spodku aplikácie. </w:t>
      </w:r>
    </w:p>
    <w:p w14:paraId="15845D63" w14:textId="77777777" w:rsidR="003A4036" w:rsidRDefault="003A4036"/>
    <w:p w14:paraId="11FF4D59" w14:textId="77777777" w:rsidR="003A4036" w:rsidRDefault="00B7664D">
      <w:r>
        <w:t>$(</w:t>
      </w:r>
      <w:proofErr w:type="spellStart"/>
      <w:r>
        <w:t>document</w:t>
      </w:r>
      <w:proofErr w:type="spellEnd"/>
      <w:r>
        <w:t>).on('</w:t>
      </w:r>
      <w:proofErr w:type="spellStart"/>
      <w:r>
        <w:t>touchend</w:t>
      </w:r>
      <w:proofErr w:type="spellEnd"/>
      <w:r>
        <w:t>', '#</w:t>
      </w:r>
      <w:proofErr w:type="spellStart"/>
      <w:r>
        <w:t>disconnect</w:t>
      </w:r>
      <w:proofErr w:type="spellEnd"/>
      <w:r>
        <w:t>'</w:t>
      </w:r>
      <w:r>
        <w:t xml:space="preserve">, </w:t>
      </w:r>
      <w:proofErr w:type="spellStart"/>
      <w:r>
        <w:t>function</w:t>
      </w:r>
      <w:proofErr w:type="spellEnd"/>
      <w:r>
        <w:t>() {</w:t>
      </w:r>
    </w:p>
    <w:p w14:paraId="0A471385" w14:textId="77777777" w:rsidR="003A4036" w:rsidRDefault="00B7664D">
      <w:r>
        <w:t xml:space="preserve">    </w:t>
      </w:r>
      <w:proofErr w:type="spellStart"/>
      <w:r>
        <w:t>bluetoothSerial.disconnect</w:t>
      </w:r>
      <w:proofErr w:type="spellEnd"/>
      <w:r>
        <w:t>(</w:t>
      </w:r>
      <w:proofErr w:type="spellStart"/>
      <w:r>
        <w:t>function</w:t>
      </w:r>
      <w:proofErr w:type="spellEnd"/>
      <w:r>
        <w:t xml:space="preserve"> () {</w:t>
      </w:r>
    </w:p>
    <w:p w14:paraId="63C49408" w14:textId="77777777" w:rsidR="003A4036" w:rsidRDefault="00B7664D">
      <w:r>
        <w:t xml:space="preserve">        $('#</w:t>
      </w:r>
      <w:proofErr w:type="spellStart"/>
      <w:r>
        <w:t>btControl</w:t>
      </w:r>
      <w:proofErr w:type="spellEnd"/>
      <w:r>
        <w:t>').html("");</w:t>
      </w:r>
    </w:p>
    <w:p w14:paraId="076FD206" w14:textId="77777777" w:rsidR="003A4036" w:rsidRDefault="00B7664D">
      <w:r>
        <w:t xml:space="preserve">        $('#</w:t>
      </w:r>
      <w:proofErr w:type="spellStart"/>
      <w:r>
        <w:t>btList</w:t>
      </w:r>
      <w:proofErr w:type="spellEnd"/>
      <w:r>
        <w:t>').show();</w:t>
      </w:r>
    </w:p>
    <w:p w14:paraId="67D8DEDC" w14:textId="77777777" w:rsidR="003A4036" w:rsidRDefault="00B7664D">
      <w:r>
        <w:t xml:space="preserve">        </w:t>
      </w:r>
      <w:proofErr w:type="spellStart"/>
      <w:r>
        <w:t>alert</w:t>
      </w:r>
      <w:proofErr w:type="spellEnd"/>
      <w:r>
        <w:t>('Úspešne ste sa odpojili');</w:t>
      </w:r>
    </w:p>
    <w:p w14:paraId="05EA7DFC" w14:textId="77777777" w:rsidR="003A4036" w:rsidRDefault="00B7664D">
      <w:r>
        <w:t xml:space="preserve">        </w:t>
      </w:r>
      <w:proofErr w:type="spellStart"/>
      <w:r>
        <w:t>window.location.reload</w:t>
      </w:r>
      <w:proofErr w:type="spellEnd"/>
      <w:r>
        <w:t>(</w:t>
      </w:r>
      <w:proofErr w:type="spellStart"/>
      <w:r>
        <w:t>true</w:t>
      </w:r>
      <w:proofErr w:type="spellEnd"/>
      <w:r>
        <w:t>);</w:t>
      </w:r>
    </w:p>
    <w:p w14:paraId="0FEFDAC8" w14:textId="77777777" w:rsidR="003A4036" w:rsidRDefault="00B7664D">
      <w:r>
        <w:t xml:space="preserve">     }, </w:t>
      </w:r>
      <w:proofErr w:type="spellStart"/>
      <w:r>
        <w:t>function</w:t>
      </w:r>
      <w:proofErr w:type="spellEnd"/>
      <w:r>
        <w:t xml:space="preserve"> () {});</w:t>
      </w:r>
    </w:p>
    <w:p w14:paraId="7FA8E0E7" w14:textId="77777777" w:rsidR="003A4036" w:rsidRDefault="00B7664D">
      <w:r>
        <w:lastRenderedPageBreak/>
        <w:t>});</w:t>
      </w:r>
    </w:p>
    <w:p w14:paraId="0CC8EB3E" w14:textId="77777777" w:rsidR="003A4036" w:rsidRDefault="003A4036"/>
    <w:p w14:paraId="12F55D9A" w14:textId="77777777" w:rsidR="003A4036" w:rsidRDefault="00B7664D">
      <w:r>
        <w:t>Po ukončení spojenia ov</w:t>
      </w:r>
      <w:r>
        <w:t>ládacie tlačidla zmiznú a načíta sa zoznam Bluetooth zariadení.</w:t>
      </w:r>
    </w:p>
    <w:p w14:paraId="6A1499A3" w14:textId="77777777" w:rsidR="003A4036" w:rsidRDefault="00B7664D">
      <w:r>
        <w:t>Aplikáciu môžeme používať rovnako, ako po prvom spustení.</w:t>
      </w:r>
    </w:p>
    <w:p w14:paraId="3356E100" w14:textId="77777777" w:rsidR="003A4036" w:rsidRDefault="003A4036"/>
    <w:p w14:paraId="27028E39" w14:textId="77777777" w:rsidR="003A4036" w:rsidRDefault="003A4036"/>
    <w:p w14:paraId="2816F6A7" w14:textId="77777777" w:rsidR="003A4036" w:rsidRDefault="00B7664D">
      <w:r>
        <w:br w:type="page"/>
      </w:r>
    </w:p>
    <w:p w14:paraId="14012542" w14:textId="77777777" w:rsidR="003A4036" w:rsidRDefault="003A4036"/>
    <w:p w14:paraId="0AFF1E7C" w14:textId="77777777" w:rsidR="003A4036" w:rsidRDefault="00B7664D">
      <w:pPr>
        <w:pStyle w:val="Nadpis1"/>
      </w:pPr>
      <w:r>
        <w:t>Zoznam bibliografických odkazov</w:t>
      </w:r>
    </w:p>
    <w:sdt>
      <w:sdtPr>
        <w:rPr>
          <w:b w:val="0"/>
          <w:bCs w:val="0"/>
          <w:caps w:val="0"/>
          <w:sz w:val="24"/>
          <w:szCs w:val="24"/>
        </w:rPr>
        <w:id w:val="564132424"/>
        <w:docPartObj>
          <w:docPartGallery w:val="Bibliographies"/>
          <w:docPartUnique/>
        </w:docPartObj>
      </w:sdtPr>
      <w:sdtEndPr/>
      <w:sdtContent>
        <w:p w14:paraId="784135CA" w14:textId="77777777" w:rsidR="003A4036" w:rsidRDefault="003A4036">
          <w:pPr>
            <w:pStyle w:val="Nadpis1"/>
          </w:pPr>
        </w:p>
        <w:p w14:paraId="78B96FCE" w14:textId="77777777" w:rsidR="003A4036" w:rsidRDefault="00B7664D">
          <w:pPr>
            <w:pStyle w:val="Bibliografia"/>
          </w:pPr>
          <w:r>
            <w:fldChar w:fldCharType="begin"/>
          </w:r>
          <w:r>
            <w:instrText>BIBLIOGRAPHY</w:instrText>
          </w:r>
          <w:r>
            <w:fldChar w:fldCharType="separate"/>
          </w:r>
          <w:r>
            <w:t xml:space="preserve">arduino.cc, 2009. </w:t>
          </w:r>
          <w:r>
            <w:rPr>
              <w:i/>
              <w:iCs/>
            </w:rPr>
            <w:t xml:space="preserve">Arduino Nano. </w:t>
          </w:r>
          <w:r>
            <w:t xml:space="preserve">[Online] </w:t>
          </w:r>
          <w:r>
            <w:br/>
            <w:t xml:space="preserve">Available at: </w:t>
          </w:r>
          <w:r>
            <w:rPr>
              <w:u w:val="single"/>
            </w:rPr>
            <w:t>https://www.arduino.cc/en/Main/ArduinoBoardNano</w:t>
          </w:r>
          <w:r>
            <w:br/>
            <w:t>[Cit. 5 December 2015].</w:t>
          </w:r>
        </w:p>
        <w:p w14:paraId="7D03218D" w14:textId="77777777" w:rsidR="003A4036" w:rsidRDefault="00B7664D">
          <w:pPr>
            <w:pStyle w:val="Bibliografia"/>
          </w:pPr>
          <w:r>
            <w:t xml:space="preserve">arduino.cc, 2013. </w:t>
          </w:r>
          <w:r>
            <w:rPr>
              <w:i/>
              <w:iCs/>
            </w:rPr>
            <w:t xml:space="preserve">What is Arduino?. </w:t>
          </w:r>
          <w:r>
            <w:t xml:space="preserve">[Online] </w:t>
          </w:r>
          <w:r>
            <w:br/>
            <w:t xml:space="preserve">Available at: </w:t>
          </w:r>
          <w:r>
            <w:rPr>
              <w:u w:val="single"/>
            </w:rPr>
            <w:t>https://www.arduino.cc/en/Guide/Introduction</w:t>
          </w:r>
          <w:r>
            <w:br/>
            <w:t>[Cit. 10 September 2015].</w:t>
          </w:r>
        </w:p>
        <w:p w14:paraId="7C2B17D4" w14:textId="77777777" w:rsidR="003A4036" w:rsidRDefault="00B7664D">
          <w:pPr>
            <w:pStyle w:val="Bibliografia"/>
          </w:pPr>
          <w:r>
            <w:t xml:space="preserve">bananarobotics.com, 2012. </w:t>
          </w:r>
          <w:r>
            <w:rPr>
              <w:i/>
              <w:iCs/>
            </w:rPr>
            <w:t>How to use the HG7881 (L911</w:t>
          </w:r>
          <w:r>
            <w:rPr>
              <w:i/>
              <w:iCs/>
            </w:rPr>
            <w:t xml:space="preserve">0) Dual Channel Motor Driver Module. </w:t>
          </w:r>
          <w:r>
            <w:t xml:space="preserve">[Online] </w:t>
          </w:r>
          <w:r>
            <w:br/>
            <w:t xml:space="preserve">Available at: </w:t>
          </w:r>
          <w:r>
            <w:rPr>
              <w:u w:val="single"/>
            </w:rPr>
            <w:t>https://www.bananarobotics.com/shop/How-to-use-the-HG7881-(L9110)-Dual-Channel-Motor-Driver-Module</w:t>
          </w:r>
          <w:r>
            <w:br/>
            <w:t>[Cit. 29 November 2015].</w:t>
          </w:r>
        </w:p>
        <w:p w14:paraId="1C3E18BA" w14:textId="77777777" w:rsidR="003A4036" w:rsidRDefault="00B7664D">
          <w:pPr>
            <w:pStyle w:val="Bibliografia"/>
          </w:pPr>
          <w:r>
            <w:t>Brian, B., 2007. Maximum LEGO NXT: Building Robots with Java Brains Var</w:t>
          </w:r>
          <w:r>
            <w:t>iant Press.. In: s.l.:s.n.</w:t>
          </w:r>
        </w:p>
        <w:p w14:paraId="15476307" w14:textId="77777777" w:rsidR="003A4036" w:rsidRDefault="00B7664D">
          <w:pPr>
            <w:pStyle w:val="Bibliografia"/>
          </w:pPr>
          <w:r>
            <w:t xml:space="preserve">Cole, J., 2011. </w:t>
          </w:r>
          <w:r>
            <w:rPr>
              <w:i/>
              <w:iCs/>
            </w:rPr>
            <w:t xml:space="preserve">If you like LEGO, you'll love the BrickPi. </w:t>
          </w:r>
          <w:r>
            <w:t xml:space="preserve">[Online] </w:t>
          </w:r>
          <w:r>
            <w:br/>
            <w:t xml:space="preserve">Available at: </w:t>
          </w:r>
          <w:r>
            <w:rPr>
              <w:u w:val="single"/>
            </w:rPr>
            <w:t>http://www.dexterindustries.com/brickpi/</w:t>
          </w:r>
          <w:r>
            <w:br/>
            <w:t>[Cit. 12 Február 2016].</w:t>
          </w:r>
        </w:p>
        <w:p w14:paraId="6EAEB3A5" w14:textId="77777777" w:rsidR="003A4036" w:rsidRDefault="00B7664D">
          <w:pPr>
            <w:pStyle w:val="Bibliografia"/>
          </w:pPr>
          <w:r>
            <w:t xml:space="preserve">Černý, M., 2014. </w:t>
          </w:r>
          <w:r>
            <w:rPr>
              <w:i/>
              <w:iCs/>
            </w:rPr>
            <w:t xml:space="preserve">Ovládání pomocí Bluetooth – pro Arduino. </w:t>
          </w:r>
          <w:r>
            <w:t xml:space="preserve">[Online] </w:t>
          </w:r>
          <w:r>
            <w:br/>
            <w:t>Available at:</w:t>
          </w:r>
          <w:r>
            <w:t xml:space="preserve"> </w:t>
          </w:r>
          <w:r>
            <w:rPr>
              <w:u w:val="single"/>
            </w:rPr>
            <w:t>http://robodoupe.cz/2014/ovladani-pomoci-bluetooth-pro-arduino/</w:t>
          </w:r>
          <w:r>
            <w:br/>
            <w:t>[Cit. 14 Jánuár 2016].</w:t>
          </w:r>
        </w:p>
        <w:p w14:paraId="3F2EB24F" w14:textId="77777777" w:rsidR="003A4036" w:rsidRDefault="00B7664D">
          <w:pPr>
            <w:pStyle w:val="Bibliografia"/>
          </w:pPr>
          <w:r>
            <w:t xml:space="preserve">diffen.com, 2013. </w:t>
          </w:r>
          <w:r>
            <w:rPr>
              <w:i/>
              <w:iCs/>
            </w:rPr>
            <w:t xml:space="preserve">Bluetooth vs. Wifi. </w:t>
          </w:r>
          <w:r>
            <w:t xml:space="preserve">[Online] </w:t>
          </w:r>
          <w:r>
            <w:br/>
            <w:t xml:space="preserve">Available at: </w:t>
          </w:r>
          <w:r>
            <w:rPr>
              <w:u w:val="single"/>
            </w:rPr>
            <w:t>http://www.diffen.com/difference/Bluetooth_vs_Wifi</w:t>
          </w:r>
          <w:r>
            <w:br/>
            <w:t>[Cit. 7 Február 2016].</w:t>
          </w:r>
        </w:p>
        <w:p w14:paraId="7D7B53CB" w14:textId="77777777" w:rsidR="003A4036" w:rsidRDefault="00B7664D">
          <w:pPr>
            <w:pStyle w:val="Bibliografia"/>
          </w:pPr>
          <w:r>
            <w:t xml:space="preserve">Haeuser, A., 2016. </w:t>
          </w:r>
          <w:r>
            <w:rPr>
              <w:i/>
              <w:iCs/>
            </w:rPr>
            <w:t>Ardumower Ard</w:t>
          </w:r>
          <w:r>
            <w:rPr>
              <w:i/>
              <w:iCs/>
            </w:rPr>
            <w:t xml:space="preserve">uino Controlled 3D Printable Lawn Mover. </w:t>
          </w:r>
          <w:r>
            <w:t xml:space="preserve">[Online] </w:t>
          </w:r>
          <w:r>
            <w:br/>
            <w:t xml:space="preserve">Available at: </w:t>
          </w:r>
          <w:r>
            <w:rPr>
              <w:u w:val="single"/>
            </w:rPr>
            <w:t>http://diy3dprinting.blogspot.sk/2016/02/ardumower-arduino-controlled-3d.html</w:t>
          </w:r>
          <w:r>
            <w:br/>
            <w:t>[Cit. 5 Marec 2016].</w:t>
          </w:r>
        </w:p>
        <w:p w14:paraId="7F4A7D71" w14:textId="77777777" w:rsidR="003A4036" w:rsidRDefault="00B7664D">
          <w:pPr>
            <w:pStyle w:val="Bibliografia"/>
          </w:pPr>
          <w:r>
            <w:t xml:space="preserve">Chovaňák, M., 2013. </w:t>
          </w:r>
          <w:r>
            <w:rPr>
              <w:i/>
              <w:iCs/>
            </w:rPr>
            <w:t xml:space="preserve">Programovanie Android aplikácií pre začiatočníkov. </w:t>
          </w:r>
          <w:r>
            <w:t xml:space="preserve">[Online] </w:t>
          </w:r>
          <w:r>
            <w:br/>
            <w:t>Available a</w:t>
          </w:r>
          <w:r>
            <w:t xml:space="preserve">t: </w:t>
          </w:r>
          <w:r>
            <w:rPr>
              <w:u w:val="single"/>
            </w:rPr>
            <w:t>https://www.mojandroid.sk/programovanie-android-aplikacii-pre-</w:t>
          </w:r>
          <w:r>
            <w:rPr>
              <w:u w:val="single"/>
            </w:rPr>
            <w:lastRenderedPageBreak/>
            <w:t>zaciatocnikov-1-cast/</w:t>
          </w:r>
          <w:r>
            <w:br/>
            <w:t>[Cit. 20 Marec 2016].</w:t>
          </w:r>
        </w:p>
        <w:p w14:paraId="67BB4B10" w14:textId="77777777" w:rsidR="003A4036" w:rsidRDefault="00B7664D">
          <w:pPr>
            <w:pStyle w:val="Bibliografia"/>
          </w:pPr>
          <w:r>
            <w:t xml:space="preserve">lego.com, 2014. </w:t>
          </w:r>
          <w:r>
            <w:rPr>
              <w:i/>
              <w:iCs/>
            </w:rPr>
            <w:t xml:space="preserve">ROBOT SOLVES RUBIK’S CUBE IN 3 SECONDS. </w:t>
          </w:r>
          <w:r>
            <w:t xml:space="preserve">[Online] </w:t>
          </w:r>
          <w:r>
            <w:br/>
            <w:t xml:space="preserve">Available at: </w:t>
          </w:r>
          <w:r>
            <w:rPr>
              <w:u w:val="single"/>
            </w:rPr>
            <w:t>http://www.lego.com/en-us/mindstorms/news/2014/march/cubic-stormer</w:t>
          </w:r>
          <w:r>
            <w:br/>
          </w:r>
          <w:r>
            <w:t>[Cit. 14 November 2015].</w:t>
          </w:r>
        </w:p>
        <w:p w14:paraId="173B9E20" w14:textId="77777777" w:rsidR="003A4036" w:rsidRDefault="00B7664D">
          <w:pPr>
            <w:pStyle w:val="Bibliografia"/>
          </w:pPr>
          <w:r>
            <w:t xml:space="preserve">Mach, S., 2016. </w:t>
          </w:r>
          <w:r>
            <w:rPr>
              <w:i/>
              <w:iCs/>
            </w:rPr>
            <w:t xml:space="preserve">Rozoznávanie reči od Googlu už môžeš využívať aj ty!. </w:t>
          </w:r>
          <w:r>
            <w:t xml:space="preserve">[Online] </w:t>
          </w:r>
          <w:r>
            <w:br/>
            <w:t xml:space="preserve">Available at: </w:t>
          </w:r>
          <w:r>
            <w:rPr>
              <w:u w:val="single"/>
            </w:rPr>
            <w:t>http://www.startitup.sk/rozoznavanie-reci-googlu-uz-mozes-vyuzivat-aj/</w:t>
          </w:r>
          <w:r>
            <w:br/>
            <w:t>[Cit. 26 Marec 2016].</w:t>
          </w:r>
        </w:p>
        <w:p w14:paraId="652DE805" w14:textId="77777777" w:rsidR="003A4036" w:rsidRDefault="00B7664D">
          <w:pPr>
            <w:pStyle w:val="Bibliografia"/>
          </w:pPr>
          <w:r>
            <w:t xml:space="preserve">merkurtoys.cz, 2012. </w:t>
          </w:r>
          <w:r>
            <w:rPr>
              <w:i/>
              <w:iCs/>
            </w:rPr>
            <w:t>MERKUR Robotika a mecha</w:t>
          </w:r>
          <w:r>
            <w:rPr>
              <w:i/>
              <w:iCs/>
            </w:rPr>
            <w:t xml:space="preserve">tronika. </w:t>
          </w:r>
          <w:r>
            <w:t xml:space="preserve">[Online] </w:t>
          </w:r>
          <w:r>
            <w:br/>
            <w:t xml:space="preserve">Available at: </w:t>
          </w:r>
          <w:r>
            <w:rPr>
              <w:u w:val="single"/>
            </w:rPr>
            <w:t>http://www.merkurtoys.cz/vyrobky/robotika-a-mechatronika</w:t>
          </w:r>
          <w:r>
            <w:br/>
            <w:t>[Cit. 17 Október 2015].</w:t>
          </w:r>
        </w:p>
        <w:p w14:paraId="2D2B0313" w14:textId="77777777" w:rsidR="003A4036" w:rsidRDefault="00B7664D">
          <w:pPr>
            <w:pStyle w:val="Bibliografia"/>
          </w:pPr>
          <w:r>
            <w:t xml:space="preserve">raspberrypi.org, 2014. </w:t>
          </w:r>
          <w:r>
            <w:rPr>
              <w:i/>
              <w:iCs/>
            </w:rPr>
            <w:t xml:space="preserve">WHAT IS A RASPBERRY PI?. </w:t>
          </w:r>
          <w:r>
            <w:t xml:space="preserve">[Online] </w:t>
          </w:r>
          <w:r>
            <w:br/>
            <w:t xml:space="preserve">Available at: </w:t>
          </w:r>
          <w:r>
            <w:rPr>
              <w:u w:val="single"/>
            </w:rPr>
            <w:t>https://www.raspberrypi.org/help/what-is-a-raspberry-pi/</w:t>
          </w:r>
          <w:r>
            <w:br/>
            <w:t xml:space="preserve">[Cit. 5 </w:t>
          </w:r>
          <w:r>
            <w:t>Október 2015].</w:t>
          </w:r>
        </w:p>
        <w:p w14:paraId="6621C206" w14:textId="77777777" w:rsidR="003A4036" w:rsidRDefault="00B7664D">
          <w:pPr>
            <w:pStyle w:val="Bibliografia"/>
          </w:pPr>
          <w:r>
            <w:t xml:space="preserve">raspberrypi.org, 2016. </w:t>
          </w:r>
          <w:r>
            <w:rPr>
              <w:i/>
              <w:iCs/>
            </w:rPr>
            <w:t xml:space="preserve">Raspberry Pi 3 Model B. </w:t>
          </w:r>
          <w:r>
            <w:t xml:space="preserve">[Online] </w:t>
          </w:r>
          <w:r>
            <w:br/>
            <w:t xml:space="preserve">Available at: </w:t>
          </w:r>
          <w:r>
            <w:rPr>
              <w:u w:val="single"/>
            </w:rPr>
            <w:t>https://www.raspberrypi.org/products/raspberry-pi-3-model-b/</w:t>
          </w:r>
          <w:r>
            <w:br/>
            <w:t>[Cit. 2 Marec 2016].</w:t>
          </w:r>
        </w:p>
        <w:p w14:paraId="381D3D04" w14:textId="77777777" w:rsidR="003A4036" w:rsidRDefault="00B7664D">
          <w:pPr>
            <w:pStyle w:val="Bibliografia"/>
          </w:pPr>
          <w:r>
            <w:t xml:space="preserve">Rudolph, P., 2014. </w:t>
          </w:r>
          <w:r>
            <w:rPr>
              <w:i/>
              <w:iCs/>
            </w:rPr>
            <w:t>Hybrid Mobile Apps: Providing A Native Experience With Web Technologi</w:t>
          </w:r>
          <w:r>
            <w:rPr>
              <w:i/>
              <w:iCs/>
            </w:rPr>
            <w:t xml:space="preserve">es. </w:t>
          </w:r>
          <w:r>
            <w:t xml:space="preserve">[Online] </w:t>
          </w:r>
          <w:r>
            <w:br/>
            <w:t xml:space="preserve">Available at: </w:t>
          </w:r>
          <w:r>
            <w:rPr>
              <w:u w:val="single"/>
            </w:rPr>
            <w:t>https://www.smashingmagazine.com/2014/10/providing-a-native-experience-with-web-technologies/</w:t>
          </w:r>
          <w:r>
            <w:br/>
            <w:t>[Cit. 11 Marec 2016].</w:t>
          </w:r>
        </w:p>
        <w:p w14:paraId="54BA9E50" w14:textId="77777777" w:rsidR="003A4036" w:rsidRDefault="00B7664D">
          <w:pPr>
            <w:pStyle w:val="Bibliografia"/>
          </w:pPr>
          <w:r>
            <w:t xml:space="preserve">RUS, D., 2006. Teaching robotics everywhere. IEEE Robotics and Automation Magazine. </w:t>
          </w:r>
        </w:p>
        <w:p w14:paraId="1658576E" w14:textId="77777777" w:rsidR="003A4036" w:rsidRDefault="00B7664D">
          <w:pPr>
            <w:pStyle w:val="Bibliografia"/>
          </w:pPr>
          <w:r>
            <w:t xml:space="preserve">Turi, J., 2014. </w:t>
          </w:r>
          <w:r>
            <w:rPr>
              <w:i/>
              <w:iCs/>
            </w:rPr>
            <w:t>Tesla's toy</w:t>
          </w:r>
          <w:r>
            <w:rPr>
              <w:i/>
              <w:iCs/>
            </w:rPr>
            <w:t xml:space="preserve"> boat: A drone begore it's time.. </w:t>
          </w:r>
          <w:r>
            <w:t xml:space="preserve">[Online] </w:t>
          </w:r>
          <w:r>
            <w:br/>
            <w:t xml:space="preserve">Available at: </w:t>
          </w:r>
          <w:r>
            <w:rPr>
              <w:u w:val="single"/>
            </w:rPr>
            <w:t>http://www.engadget.com/2014/01/19/nikola-teslas-remote-control-boat</w:t>
          </w:r>
          <w:r>
            <w:br/>
            <w:t>[Cit. 16 Jul 2015].</w:t>
          </w:r>
          <w:r>
            <w:fldChar w:fldCharType="end"/>
          </w:r>
        </w:p>
        <w:p w14:paraId="561ECDCF" w14:textId="77777777" w:rsidR="003A4036" w:rsidRDefault="003A4036"/>
        <w:p w14:paraId="76CA5689" w14:textId="77777777" w:rsidR="003A4036" w:rsidRDefault="00B7664D"/>
      </w:sdtContent>
    </w:sdt>
    <w:p w14:paraId="4B66CBE4" w14:textId="77777777" w:rsidR="003A4036" w:rsidRDefault="00B7664D">
      <w:hyperlink r:id="rId11">
        <w:r>
          <w:rPr>
            <w:rStyle w:val="InternetLink"/>
            <w:webHidden/>
          </w:rPr>
          <w:t>http://i2.wp.com/learnelectronicsblog.com/wp-content/uploads/2014/08/Arduino-Boards.png</w:t>
        </w:r>
      </w:hyperlink>
      <w:r>
        <w:tab/>
        <w:t xml:space="preserve">- Zdroj </w:t>
      </w:r>
      <w:proofErr w:type="spellStart"/>
      <w:r>
        <w:t>obrazka</w:t>
      </w:r>
      <w:proofErr w:type="spellEnd"/>
      <w:r>
        <w:t xml:space="preserve"> </w:t>
      </w:r>
      <w:proofErr w:type="spellStart"/>
      <w:r>
        <w:t>pridat</w:t>
      </w:r>
      <w:proofErr w:type="spellEnd"/>
    </w:p>
    <w:sectPr w:rsidR="003A4036">
      <w:footerReference w:type="default" r:id="rId12"/>
      <w:footerReference w:type="first" r:id="rId13"/>
      <w:pgSz w:w="11906" w:h="16838"/>
      <w:pgMar w:top="1418" w:right="1418" w:bottom="1418" w:left="1985" w:header="0" w:footer="709" w:gutter="0"/>
      <w:cols w:space="708"/>
      <w:formProt w:val="0"/>
      <w:titlePg/>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3" w:author="Mato" w:date="2016-03-31T06:24:00Z" w:initials="M">
    <w:p w14:paraId="03363F7C" w14:textId="77777777" w:rsidR="003A4036" w:rsidRDefault="00B7664D">
      <w:r>
        <w:t>Toto potom prepracujte aj do anglickej verzie.</w:t>
      </w:r>
    </w:p>
  </w:comment>
  <w:comment w:id="53" w:author="Mato" w:date="2016-03-31T06:25:00Z" w:initials="M">
    <w:p w14:paraId="532E3543" w14:textId="77777777" w:rsidR="003A4036" w:rsidRDefault="00B7664D">
      <w:r>
        <w:t>Toto môže byť, ale ich vysvetlite všetky.</w:t>
      </w:r>
    </w:p>
  </w:comment>
  <w:comment w:id="55" w:author="Mato" w:date="2016-03-31T06:29:00Z" w:initials="M">
    <w:p w14:paraId="2EBE348B" w14:textId="77777777" w:rsidR="003A4036" w:rsidRDefault="00B7664D">
      <w:r>
        <w:t>Doplňte túto kapitolu o to, čo je základom Vašej</w:t>
      </w:r>
      <w:r>
        <w:t xml:space="preserve"> práce. Napíšte tam, čomu sa venujete v jednotlivých kapitolách a </w:t>
      </w:r>
      <w:proofErr w:type="spellStart"/>
      <w:r>
        <w:t>prečo.X</w:t>
      </w:r>
      <w:proofErr w:type="spellEnd"/>
    </w:p>
  </w:comment>
  <w:comment w:id="57" w:author="Mato" w:date="2016-03-31T06:30:00Z" w:initials="M">
    <w:p w14:paraId="51F283E0" w14:textId="77777777" w:rsidR="003A4036" w:rsidRDefault="00B7664D">
      <w:r>
        <w:t>Medzi každou kapitolou a podkapitolou musí byť niekoľko riadkov textu. Väčšinou sa uvádza o čom je kapitola, na čo sa v nej budete zameriavať.</w:t>
      </w:r>
    </w:p>
  </w:comment>
  <w:comment w:id="103" w:author="Mato" w:date="2016-03-31T06:39:00Z" w:initials="M">
    <w:p w14:paraId="5FB9F7DF" w14:textId="77777777" w:rsidR="003A4036" w:rsidRDefault="00B7664D">
      <w:r>
        <w:t>??? Mohli ste ich rovno povkladať!</w:t>
      </w:r>
    </w:p>
  </w:comment>
  <w:comment w:id="155" w:author="Mato" w:date="2016-03-31T06:54:00Z" w:initials="M">
    <w:p w14:paraId="7C671B7F" w14:textId="77777777" w:rsidR="003A4036" w:rsidRDefault="00B7664D">
      <w:r>
        <w:t xml:space="preserve">Dal </w:t>
      </w:r>
      <w:r>
        <w:t>som zlom strany, lebo to musí byť na novej strane.</w:t>
      </w:r>
    </w:p>
  </w:comment>
  <w:comment w:id="172" w:author="Mato" w:date="2016-03-31T06:55:00Z" w:initials="M">
    <w:p w14:paraId="1A96D026" w14:textId="77777777" w:rsidR="003A4036" w:rsidRDefault="00B7664D">
      <w:r>
        <w:t>Dal som zlom strany.</w:t>
      </w:r>
    </w:p>
  </w:comment>
  <w:comment w:id="178" w:author="Mato" w:date="2016-03-31T06:56:00Z" w:initials="M">
    <w:p w14:paraId="26BC02C5" w14:textId="77777777" w:rsidR="003A4036" w:rsidRDefault="00B7664D">
      <w:r>
        <w:t>Doplniť</w:t>
      </w:r>
    </w:p>
  </w:comment>
  <w:comment w:id="186" w:author="Mato" w:date="2016-03-31T06:58:00Z" w:initials="M">
    <w:p w14:paraId="15C3058D" w14:textId="77777777" w:rsidR="003A4036" w:rsidRDefault="00B7664D">
      <w:proofErr w:type="spellStart"/>
      <w:r>
        <w:t>DoplniťX</w:t>
      </w:r>
      <w:proofErr w:type="spellEnd"/>
    </w:p>
  </w:comment>
  <w:comment w:id="187" w:author="Mato" w:date="2016-03-31T06:58:00Z" w:initials="M">
    <w:p w14:paraId="75B8BEB9" w14:textId="77777777" w:rsidR="003A4036" w:rsidRDefault="00B7664D">
      <w:r>
        <w:t>Doplniť</w:t>
      </w:r>
    </w:p>
  </w:comment>
  <w:comment w:id="189" w:author="Mato" w:date="2016-03-31T06:58:00Z" w:initials="M">
    <w:p w14:paraId="4B79AA81" w14:textId="77777777" w:rsidR="003A4036" w:rsidRDefault="00B7664D">
      <w:r>
        <w:t>Doplniť</w:t>
      </w:r>
    </w:p>
  </w:comment>
  <w:comment w:id="191" w:author="zzzzz yyyyy" w:date="2016-04-10T14:32:00Z" w:initials="zy">
    <w:p w14:paraId="158EF4E7" w14:textId="77777777" w:rsidR="0011355F" w:rsidRDefault="0011355F">
      <w:pPr>
        <w:pStyle w:val="Textkomentra"/>
      </w:pPr>
      <w:r>
        <w:rPr>
          <w:rStyle w:val="Odkaznakomentr"/>
        </w:rPr>
        <w:annotationRef/>
      </w:r>
      <w:r>
        <w:t xml:space="preserve">Aj tu pridaj </w:t>
      </w:r>
      <w:proofErr w:type="spellStart"/>
      <w:r>
        <w:t>aspon</w:t>
      </w:r>
      <w:proofErr w:type="spellEnd"/>
      <w:r>
        <w:t xml:space="preserve"> pol strany</w:t>
      </w:r>
    </w:p>
    <w:p w14:paraId="2855F3D2" w14:textId="77777777" w:rsidR="0011355F" w:rsidRDefault="0011355F">
      <w:pPr>
        <w:pStyle w:val="Textkomentra"/>
      </w:pPr>
    </w:p>
  </w:comment>
  <w:comment w:id="231" w:author="zzzzz yyyyy" w:date="2016-04-10T14:31:00Z" w:initials="zy">
    <w:p w14:paraId="04779815" w14:textId="77777777" w:rsidR="0011355F" w:rsidRDefault="0011355F">
      <w:pPr>
        <w:pStyle w:val="Textkomentra"/>
      </w:pPr>
      <w:r>
        <w:rPr>
          <w:rStyle w:val="Odkaznakomentr"/>
        </w:rPr>
        <w:annotationRef/>
      </w:r>
      <w:proofErr w:type="spellStart"/>
      <w:r>
        <w:t>Doplnit</w:t>
      </w:r>
      <w:proofErr w:type="spellEnd"/>
      <w:r>
        <w:t xml:space="preserve"> </w:t>
      </w:r>
      <w:proofErr w:type="spellStart"/>
      <w:r>
        <w:t>aspon</w:t>
      </w:r>
      <w:proofErr w:type="spellEnd"/>
      <w:r>
        <w:t xml:space="preserve"> pol strany</w:t>
      </w:r>
    </w:p>
  </w:comment>
  <w:comment w:id="232" w:author="zzzzz yyyyy" w:date="2016-04-10T14:33:00Z" w:initials="zy">
    <w:p w14:paraId="7B121A78" w14:textId="77777777" w:rsidR="0011355F" w:rsidRDefault="0011355F">
      <w:pPr>
        <w:pStyle w:val="Textkomentra"/>
      </w:pPr>
      <w:r>
        <w:rPr>
          <w:rStyle w:val="Odkaznakomentr"/>
        </w:rPr>
        <w:annotationRef/>
      </w:r>
      <w:proofErr w:type="spellStart"/>
      <w:r>
        <w:t>Pridat</w:t>
      </w:r>
      <w:proofErr w:type="spellEnd"/>
      <w:r>
        <w:t xml:space="preserve"> </w:t>
      </w:r>
      <w:proofErr w:type="spellStart"/>
      <w:r>
        <w:t>less</w:t>
      </w:r>
      <w:proofErr w:type="spellEnd"/>
      <w:r>
        <w:t xml:space="preserve"> a </w:t>
      </w:r>
      <w:proofErr w:type="spellStart"/>
      <w:r>
        <w:t>coffescript</w:t>
      </w:r>
      <w:proofErr w:type="spell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363F7C" w15:done="0"/>
  <w15:commentEx w15:paraId="532E3543" w15:done="0"/>
  <w15:commentEx w15:paraId="2EBE348B" w15:done="0"/>
  <w15:commentEx w15:paraId="51F283E0" w15:done="0"/>
  <w15:commentEx w15:paraId="5FB9F7DF" w15:done="0"/>
  <w15:commentEx w15:paraId="7C671B7F" w15:done="0"/>
  <w15:commentEx w15:paraId="1A96D026" w15:done="0"/>
  <w15:commentEx w15:paraId="26BC02C5" w15:done="0"/>
  <w15:commentEx w15:paraId="15C3058D" w15:done="0"/>
  <w15:commentEx w15:paraId="75B8BEB9" w15:done="0"/>
  <w15:commentEx w15:paraId="4B79AA81" w15:done="0"/>
  <w15:commentEx w15:paraId="2855F3D2" w15:done="0"/>
  <w15:commentEx w15:paraId="04779815" w15:done="0"/>
  <w15:commentEx w15:paraId="7B121A7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4A4A9" w14:textId="77777777" w:rsidR="00B7664D" w:rsidRDefault="00B7664D">
      <w:pPr>
        <w:spacing w:line="240" w:lineRule="auto"/>
      </w:pPr>
      <w:r>
        <w:separator/>
      </w:r>
    </w:p>
  </w:endnote>
  <w:endnote w:type="continuationSeparator" w:id="0">
    <w:p w14:paraId="5FD50578" w14:textId="77777777" w:rsidR="00B7664D" w:rsidRDefault="00B766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Batang">
    <w:altName w:val="바탕"/>
    <w:panose1 w:val="02030600000101010101"/>
    <w:charset w:val="81"/>
    <w:family w:val="auto"/>
    <w:pitch w:val="fixed"/>
    <w:sig w:usb0="00000001" w:usb1="09060000" w:usb2="00000010" w:usb3="00000000" w:csb0="0008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883377" w14:textId="77777777" w:rsidR="003A4036" w:rsidRDefault="003A4036">
    <w:pPr>
      <w:pStyle w:val="Pta"/>
      <w:jc w:val="right"/>
    </w:pPr>
  </w:p>
  <w:p w14:paraId="502B3BEA" w14:textId="77777777" w:rsidR="003A4036" w:rsidRDefault="003A4036">
    <w:pPr>
      <w:pStyle w:val="Pt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F8E7A" w14:textId="77777777" w:rsidR="003A4036" w:rsidRDefault="003A4036">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9E5052" w14:textId="77777777" w:rsidR="003A4036" w:rsidRDefault="003A4036">
    <w:pPr>
      <w:pStyle w:val="Pta"/>
      <w:jc w:val="right"/>
    </w:pPr>
  </w:p>
  <w:p w14:paraId="327C5E1D" w14:textId="77777777" w:rsidR="003A4036" w:rsidRDefault="003A4036">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190B7A" w14:textId="77777777" w:rsidR="00B7664D" w:rsidRDefault="00B7664D">
      <w:pPr>
        <w:spacing w:line="240" w:lineRule="auto"/>
      </w:pPr>
      <w:r>
        <w:separator/>
      </w:r>
    </w:p>
  </w:footnote>
  <w:footnote w:type="continuationSeparator" w:id="0">
    <w:p w14:paraId="2B278F28" w14:textId="77777777" w:rsidR="00B7664D" w:rsidRDefault="00B7664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D3531"/>
    <w:multiLevelType w:val="multilevel"/>
    <w:tmpl w:val="A1D02E4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487625F6"/>
    <w:multiLevelType w:val="multilevel"/>
    <w:tmpl w:val="1D54728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67D06891"/>
    <w:multiLevelType w:val="multilevel"/>
    <w:tmpl w:val="919CAD10"/>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778E5261"/>
    <w:multiLevelType w:val="multilevel"/>
    <w:tmpl w:val="42029EC8"/>
    <w:lvl w:ilvl="0">
      <w:start w:val="1"/>
      <w:numFmt w:val="decimal"/>
      <w:lvlText w:val="%1."/>
      <w:lvlJc w:val="left"/>
      <w:pPr>
        <w:ind w:left="1035" w:hanging="675"/>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643256"/>
    <w:multiLevelType w:val="multilevel"/>
    <w:tmpl w:val="937A37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2"/>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zzzz yyyyy">
    <w15:presenceInfo w15:providerId="Windows Live" w15:userId="e268f33faed50c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68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036"/>
    <w:rsid w:val="0011355F"/>
    <w:rsid w:val="003A4036"/>
    <w:rsid w:val="0074074C"/>
    <w:rsid w:val="00B7664D"/>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5DEC3"/>
  <w15:docId w15:val="{B34FEFA3-D2A7-43ED-90D7-81F1C2CBD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k-SK" w:eastAsia="en-US" w:bidi="ar-SA"/>
      </w:rPr>
    </w:rPrDefault>
    <w:pPrDefault>
      <w:pPr>
        <w:spacing w:line="360" w:lineRule="auto"/>
        <w:jc w:val="both"/>
      </w:pPr>
    </w:pPrDefault>
  </w:docDefaults>
  <w:latentStyles w:defLockedState="0" w:defUIPriority="0" w:defSemiHidden="0" w:defUnhideWhenUsed="0" w:defQFormat="0" w:count="372">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lny">
    <w:name w:val="Normal"/>
    <w:qFormat/>
    <w:rsid w:val="00780A45"/>
    <w:pPr>
      <w:jc w:val="left"/>
    </w:pPr>
    <w:rPr>
      <w:sz w:val="24"/>
      <w:szCs w:val="24"/>
    </w:rPr>
  </w:style>
  <w:style w:type="paragraph" w:styleId="Nadpis1">
    <w:name w:val="heading 1"/>
    <w:basedOn w:val="Normlny"/>
    <w:link w:val="Nadpis1Char"/>
    <w:autoRedefine/>
    <w:uiPriority w:val="9"/>
    <w:qFormat/>
    <w:rsid w:val="00AD2C8F"/>
    <w:pPr>
      <w:keepNext/>
      <w:spacing w:before="240" w:after="240"/>
      <w:outlineLvl w:val="0"/>
    </w:pPr>
    <w:rPr>
      <w:b/>
      <w:bCs/>
      <w:caps/>
      <w:sz w:val="28"/>
      <w:szCs w:val="28"/>
    </w:rPr>
  </w:style>
  <w:style w:type="paragraph" w:styleId="Nadpis2">
    <w:name w:val="heading 2"/>
    <w:basedOn w:val="Normlny"/>
    <w:link w:val="Nadpis2Char"/>
    <w:autoRedefine/>
    <w:unhideWhenUsed/>
    <w:qFormat/>
    <w:rsid w:val="000479FB"/>
    <w:pPr>
      <w:keepNext/>
      <w:spacing w:before="120" w:after="120"/>
      <w:ind w:left="709" w:hanging="709"/>
      <w:outlineLvl w:val="1"/>
    </w:pPr>
    <w:rPr>
      <w:b/>
      <w:bCs/>
      <w:iCs/>
      <w:caps/>
      <w:sz w:val="26"/>
      <w:szCs w:val="28"/>
    </w:rPr>
  </w:style>
  <w:style w:type="paragraph" w:styleId="Nadpis3">
    <w:name w:val="heading 3"/>
    <w:basedOn w:val="Normlny"/>
    <w:link w:val="Nadpis3Char"/>
    <w:autoRedefine/>
    <w:unhideWhenUsed/>
    <w:qFormat/>
    <w:rsid w:val="0088589D"/>
    <w:pPr>
      <w:keepNext/>
      <w:spacing w:before="120" w:after="120"/>
      <w:outlineLvl w:val="2"/>
    </w:pPr>
    <w:rPr>
      <w:b/>
      <w:bCs/>
      <w:szCs w:val="26"/>
    </w:rPr>
  </w:style>
  <w:style w:type="paragraph" w:styleId="Nadpis4">
    <w:name w:val="heading 4"/>
    <w:basedOn w:val="Normlny"/>
    <w:link w:val="Nadpis4Char"/>
    <w:semiHidden/>
    <w:unhideWhenUsed/>
    <w:qFormat/>
    <w:rsid w:val="00286479"/>
    <w:pPr>
      <w:keepNext/>
      <w:spacing w:before="240" w:after="60"/>
      <w:outlineLvl w:val="3"/>
    </w:pPr>
    <w:rPr>
      <w:rFonts w:ascii="Calibri" w:hAnsi="Calibri"/>
      <w:b/>
      <w:bCs/>
      <w:sz w:val="28"/>
      <w:szCs w:val="28"/>
    </w:rPr>
  </w:style>
  <w:style w:type="paragraph" w:styleId="Nadpis5">
    <w:name w:val="heading 5"/>
    <w:basedOn w:val="Normlny"/>
    <w:link w:val="Nadpis5Char"/>
    <w:semiHidden/>
    <w:unhideWhenUsed/>
    <w:qFormat/>
    <w:rsid w:val="00286479"/>
    <w:pPr>
      <w:spacing w:before="240" w:after="60"/>
      <w:outlineLvl w:val="4"/>
    </w:pPr>
    <w:rPr>
      <w:rFonts w:ascii="Calibri" w:hAnsi="Calibri"/>
      <w:b/>
      <w:bCs/>
      <w:i/>
      <w:iCs/>
      <w:sz w:val="26"/>
      <w:szCs w:val="26"/>
    </w:rPr>
  </w:style>
  <w:style w:type="paragraph" w:styleId="Nadpis6">
    <w:name w:val="heading 6"/>
    <w:basedOn w:val="Normlny"/>
    <w:link w:val="Nadpis6Char"/>
    <w:semiHidden/>
    <w:unhideWhenUsed/>
    <w:qFormat/>
    <w:rsid w:val="00286479"/>
    <w:pPr>
      <w:spacing w:before="240" w:after="60"/>
      <w:outlineLvl w:val="5"/>
    </w:pPr>
    <w:rPr>
      <w:rFonts w:ascii="Calibri" w:hAnsi="Calibri"/>
      <w:b/>
      <w:bCs/>
      <w:sz w:val="22"/>
      <w:szCs w:val="22"/>
    </w:rPr>
  </w:style>
  <w:style w:type="paragraph" w:styleId="Nadpis7">
    <w:name w:val="heading 7"/>
    <w:basedOn w:val="Normlny"/>
    <w:link w:val="Nadpis7Char"/>
    <w:semiHidden/>
    <w:unhideWhenUsed/>
    <w:qFormat/>
    <w:rsid w:val="00286479"/>
    <w:pPr>
      <w:spacing w:before="240" w:after="60"/>
      <w:outlineLvl w:val="6"/>
    </w:pPr>
    <w:rPr>
      <w:rFonts w:ascii="Calibri" w:hAnsi="Calibri"/>
    </w:rPr>
  </w:style>
  <w:style w:type="paragraph" w:styleId="Nadpis8">
    <w:name w:val="heading 8"/>
    <w:basedOn w:val="Normlny"/>
    <w:link w:val="Nadpis8Char"/>
    <w:semiHidden/>
    <w:unhideWhenUsed/>
    <w:qFormat/>
    <w:rsid w:val="00286479"/>
    <w:pPr>
      <w:spacing w:before="240" w:after="60"/>
      <w:outlineLvl w:val="7"/>
    </w:pPr>
    <w:rPr>
      <w:rFonts w:ascii="Calibri" w:hAnsi="Calibri"/>
      <w:i/>
      <w:iCs/>
    </w:rPr>
  </w:style>
  <w:style w:type="paragraph" w:styleId="Nadpis9">
    <w:name w:val="heading 9"/>
    <w:basedOn w:val="Normlny"/>
    <w:link w:val="Nadpis9Char"/>
    <w:semiHidden/>
    <w:unhideWhenUsed/>
    <w:qFormat/>
    <w:rsid w:val="00286479"/>
    <w:pPr>
      <w:spacing w:before="240" w:after="60"/>
      <w:outlineLvl w:val="8"/>
    </w:pPr>
    <w:rPr>
      <w:rFonts w:ascii="Cambria" w:hAnsi="Cambria"/>
      <w:sz w:val="22"/>
      <w:szCs w:val="2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lostrany">
    <w:name w:val="page number"/>
    <w:basedOn w:val="Predvolenpsmoodseku"/>
    <w:qFormat/>
    <w:rsid w:val="009F5F11"/>
  </w:style>
  <w:style w:type="character" w:customStyle="1" w:styleId="PtaChar">
    <w:name w:val="Päta Char"/>
    <w:link w:val="Pta"/>
    <w:uiPriority w:val="99"/>
    <w:qFormat/>
    <w:rsid w:val="009F5F11"/>
    <w:rPr>
      <w:sz w:val="24"/>
      <w:szCs w:val="24"/>
      <w:lang w:val="sk-SK" w:eastAsia="sk-SK" w:bidi="ar-SA"/>
    </w:rPr>
  </w:style>
  <w:style w:type="character" w:customStyle="1" w:styleId="UniverzitaChar">
    <w:name w:val="Univerzita Char"/>
    <w:link w:val="Univerzita"/>
    <w:qFormat/>
    <w:rsid w:val="009F5F11"/>
    <w:rPr>
      <w:b/>
      <w:sz w:val="36"/>
      <w:szCs w:val="32"/>
      <w:lang w:val="sk-SK" w:eastAsia="sk-SK" w:bidi="ar-SA"/>
    </w:rPr>
  </w:style>
  <w:style w:type="character" w:customStyle="1" w:styleId="KatedraChar">
    <w:name w:val="Katedra Char"/>
    <w:link w:val="Katedra"/>
    <w:qFormat/>
    <w:rsid w:val="009F5F11"/>
    <w:rPr>
      <w:b/>
      <w:sz w:val="28"/>
      <w:szCs w:val="28"/>
      <w:lang w:val="sk-SK" w:eastAsia="sk-SK" w:bidi="ar-SA"/>
    </w:rPr>
  </w:style>
  <w:style w:type="character" w:customStyle="1" w:styleId="NecislovanynazovCharChar">
    <w:name w:val="Necislovany nazov Char Char"/>
    <w:basedOn w:val="KatedraChar"/>
    <w:link w:val="Necislovanynazov"/>
    <w:qFormat/>
    <w:rsid w:val="009F5F11"/>
    <w:rPr>
      <w:b/>
      <w:sz w:val="28"/>
      <w:szCs w:val="28"/>
      <w:lang w:val="sk-SK" w:eastAsia="sk-SK" w:bidi="ar-SA"/>
    </w:rPr>
  </w:style>
  <w:style w:type="character" w:customStyle="1" w:styleId="InternetLink">
    <w:name w:val="Internet Link"/>
    <w:uiPriority w:val="99"/>
    <w:rsid w:val="009F5F11"/>
    <w:rPr>
      <w:color w:val="0000FF"/>
      <w:u w:val="single"/>
    </w:rPr>
  </w:style>
  <w:style w:type="character" w:customStyle="1" w:styleId="Nadpis1Char">
    <w:name w:val="Nadpis 1 Char"/>
    <w:link w:val="Nadpis1"/>
    <w:uiPriority w:val="9"/>
    <w:qFormat/>
    <w:rsid w:val="00AD2C8F"/>
    <w:rPr>
      <w:b/>
      <w:bCs/>
      <w:caps/>
      <w:sz w:val="28"/>
      <w:szCs w:val="28"/>
    </w:rPr>
  </w:style>
  <w:style w:type="character" w:customStyle="1" w:styleId="PodtitulChar">
    <w:name w:val="Podtitul Char"/>
    <w:link w:val="Podtitul"/>
    <w:qFormat/>
    <w:rsid w:val="007772B1"/>
    <w:rPr>
      <w:rFonts w:eastAsia="Times New Roman" w:cs="Times New Roman"/>
      <w:b/>
      <w:caps/>
      <w:sz w:val="32"/>
      <w:szCs w:val="24"/>
    </w:rPr>
  </w:style>
  <w:style w:type="character" w:customStyle="1" w:styleId="Nadpis2Char">
    <w:name w:val="Nadpis 2 Char"/>
    <w:link w:val="Nadpis2"/>
    <w:qFormat/>
    <w:rsid w:val="000479FB"/>
    <w:rPr>
      <w:b/>
      <w:bCs/>
      <w:iCs/>
      <w:caps/>
      <w:sz w:val="26"/>
      <w:szCs w:val="28"/>
    </w:rPr>
  </w:style>
  <w:style w:type="character" w:customStyle="1" w:styleId="Nadpis3Char">
    <w:name w:val="Nadpis 3 Char"/>
    <w:link w:val="Nadpis3"/>
    <w:qFormat/>
    <w:rsid w:val="0088589D"/>
    <w:rPr>
      <w:b/>
      <w:bCs/>
      <w:sz w:val="24"/>
      <w:szCs w:val="26"/>
    </w:rPr>
  </w:style>
  <w:style w:type="character" w:customStyle="1" w:styleId="Nadpis4Char">
    <w:name w:val="Nadpis 4 Char"/>
    <w:link w:val="Nadpis4"/>
    <w:semiHidden/>
    <w:qFormat/>
    <w:rsid w:val="00286479"/>
    <w:rPr>
      <w:rFonts w:ascii="Calibri" w:eastAsia="Times New Roman" w:hAnsi="Calibri" w:cs="Times New Roman"/>
      <w:b/>
      <w:bCs/>
      <w:sz w:val="28"/>
      <w:szCs w:val="28"/>
    </w:rPr>
  </w:style>
  <w:style w:type="character" w:customStyle="1" w:styleId="Nadpis5Char">
    <w:name w:val="Nadpis 5 Char"/>
    <w:link w:val="Nadpis5"/>
    <w:semiHidden/>
    <w:qFormat/>
    <w:rsid w:val="00286479"/>
    <w:rPr>
      <w:rFonts w:ascii="Calibri" w:eastAsia="Times New Roman" w:hAnsi="Calibri" w:cs="Times New Roman"/>
      <w:b/>
      <w:bCs/>
      <w:i/>
      <w:iCs/>
      <w:sz w:val="26"/>
      <w:szCs w:val="26"/>
    </w:rPr>
  </w:style>
  <w:style w:type="character" w:customStyle="1" w:styleId="Nadpis6Char">
    <w:name w:val="Nadpis 6 Char"/>
    <w:link w:val="Nadpis6"/>
    <w:semiHidden/>
    <w:qFormat/>
    <w:rsid w:val="00286479"/>
    <w:rPr>
      <w:rFonts w:ascii="Calibri" w:eastAsia="Times New Roman" w:hAnsi="Calibri" w:cs="Times New Roman"/>
      <w:b/>
      <w:bCs/>
      <w:sz w:val="22"/>
      <w:szCs w:val="22"/>
    </w:rPr>
  </w:style>
  <w:style w:type="character" w:customStyle="1" w:styleId="Nadpis7Char">
    <w:name w:val="Nadpis 7 Char"/>
    <w:link w:val="Nadpis7"/>
    <w:semiHidden/>
    <w:qFormat/>
    <w:rsid w:val="00286479"/>
    <w:rPr>
      <w:rFonts w:ascii="Calibri" w:eastAsia="Times New Roman" w:hAnsi="Calibri" w:cs="Times New Roman"/>
      <w:sz w:val="24"/>
      <w:szCs w:val="24"/>
    </w:rPr>
  </w:style>
  <w:style w:type="character" w:customStyle="1" w:styleId="Nadpis8Char">
    <w:name w:val="Nadpis 8 Char"/>
    <w:link w:val="Nadpis8"/>
    <w:semiHidden/>
    <w:qFormat/>
    <w:rsid w:val="00286479"/>
    <w:rPr>
      <w:rFonts w:ascii="Calibri" w:eastAsia="Times New Roman" w:hAnsi="Calibri" w:cs="Times New Roman"/>
      <w:i/>
      <w:iCs/>
      <w:sz w:val="24"/>
      <w:szCs w:val="24"/>
    </w:rPr>
  </w:style>
  <w:style w:type="character" w:customStyle="1" w:styleId="Nadpis9Char">
    <w:name w:val="Nadpis 9 Char"/>
    <w:link w:val="Nadpis9"/>
    <w:semiHidden/>
    <w:qFormat/>
    <w:rsid w:val="00286479"/>
    <w:rPr>
      <w:rFonts w:ascii="Cambria" w:eastAsia="Times New Roman" w:hAnsi="Cambria" w:cs="Times New Roman"/>
      <w:sz w:val="22"/>
      <w:szCs w:val="22"/>
    </w:rPr>
  </w:style>
  <w:style w:type="character" w:customStyle="1" w:styleId="NzovChar">
    <w:name w:val="Názov Char"/>
    <w:link w:val="Nzov"/>
    <w:qFormat/>
    <w:rsid w:val="008C4158"/>
    <w:rPr>
      <w:b/>
      <w:caps/>
      <w:sz w:val="28"/>
      <w:szCs w:val="32"/>
    </w:rPr>
  </w:style>
  <w:style w:type="character" w:styleId="Vrazn">
    <w:name w:val="Strong"/>
    <w:uiPriority w:val="22"/>
    <w:qFormat/>
    <w:rsid w:val="00286479"/>
    <w:rPr>
      <w:b/>
      <w:bCs/>
    </w:rPr>
  </w:style>
  <w:style w:type="character" w:styleId="Zvraznenie">
    <w:name w:val="Emphasis"/>
    <w:uiPriority w:val="20"/>
    <w:qFormat/>
    <w:rsid w:val="00286479"/>
    <w:rPr>
      <w:i/>
      <w:iCs/>
    </w:rPr>
  </w:style>
  <w:style w:type="character" w:customStyle="1" w:styleId="CitciaChar">
    <w:name w:val="Citácia Char"/>
    <w:link w:val="Citcia"/>
    <w:uiPriority w:val="29"/>
    <w:qFormat/>
    <w:rsid w:val="00286479"/>
    <w:rPr>
      <w:i/>
      <w:iCs/>
      <w:color w:val="000000"/>
      <w:sz w:val="24"/>
      <w:szCs w:val="24"/>
    </w:rPr>
  </w:style>
  <w:style w:type="character" w:customStyle="1" w:styleId="ZvraznencitciaChar">
    <w:name w:val="Zvýraznená citácia Char"/>
    <w:link w:val="Zvraznencitcia"/>
    <w:uiPriority w:val="30"/>
    <w:qFormat/>
    <w:rsid w:val="00286479"/>
    <w:rPr>
      <w:rFonts w:eastAsia="Times New Roman" w:cs="Times New Roman"/>
      <w:b/>
      <w:bCs/>
      <w:i/>
      <w:iCs/>
      <w:color w:val="4F81BD"/>
      <w:sz w:val="24"/>
      <w:szCs w:val="24"/>
    </w:rPr>
  </w:style>
  <w:style w:type="character" w:styleId="Jemnzvraznenie">
    <w:name w:val="Subtle Emphasis"/>
    <w:uiPriority w:val="19"/>
    <w:qFormat/>
    <w:rsid w:val="00286479"/>
    <w:rPr>
      <w:i/>
      <w:iCs/>
      <w:color w:val="808080"/>
    </w:rPr>
  </w:style>
  <w:style w:type="character" w:styleId="Intenzvnezvraznenie">
    <w:name w:val="Intense Emphasis"/>
    <w:uiPriority w:val="21"/>
    <w:qFormat/>
    <w:rsid w:val="00286479"/>
    <w:rPr>
      <w:b/>
      <w:bCs/>
      <w:i/>
      <w:iCs/>
      <w:color w:val="4F81BD"/>
    </w:rPr>
  </w:style>
  <w:style w:type="character" w:styleId="Jemnodkaz">
    <w:name w:val="Subtle Reference"/>
    <w:uiPriority w:val="31"/>
    <w:qFormat/>
    <w:rsid w:val="00286479"/>
    <w:rPr>
      <w:smallCaps/>
      <w:color w:val="C0504D"/>
      <w:u w:val="single"/>
    </w:rPr>
  </w:style>
  <w:style w:type="character" w:styleId="Zvraznenodkaz">
    <w:name w:val="Intense Reference"/>
    <w:uiPriority w:val="32"/>
    <w:qFormat/>
    <w:rsid w:val="00286479"/>
    <w:rPr>
      <w:b/>
      <w:bCs/>
      <w:smallCaps/>
      <w:color w:val="C0504D"/>
      <w:spacing w:val="5"/>
      <w:u w:val="single"/>
    </w:rPr>
  </w:style>
  <w:style w:type="character" w:styleId="Nzovknihy">
    <w:name w:val="Book Title"/>
    <w:uiPriority w:val="33"/>
    <w:qFormat/>
    <w:rsid w:val="00B6437F"/>
    <w:rPr>
      <w:rFonts w:ascii="Times New Roman" w:hAnsi="Times New Roman"/>
      <w:b/>
      <w:bCs/>
      <w:smallCaps/>
      <w:spacing w:val="5"/>
      <w:sz w:val="36"/>
    </w:rPr>
  </w:style>
  <w:style w:type="character" w:customStyle="1" w:styleId="HlavikaChar">
    <w:name w:val="Hlavička Char"/>
    <w:link w:val="Hlavika"/>
    <w:qFormat/>
    <w:rsid w:val="001D429D"/>
    <w:rPr>
      <w:sz w:val="24"/>
      <w:szCs w:val="24"/>
    </w:rPr>
  </w:style>
  <w:style w:type="character" w:customStyle="1" w:styleId="shorttext">
    <w:name w:val="short_text"/>
    <w:basedOn w:val="Predvolenpsmoodseku"/>
    <w:qFormat/>
    <w:rsid w:val="00DF463A"/>
  </w:style>
  <w:style w:type="character" w:customStyle="1" w:styleId="hps">
    <w:name w:val="hps"/>
    <w:basedOn w:val="Predvolenpsmoodseku"/>
    <w:qFormat/>
    <w:rsid w:val="00DF463A"/>
  </w:style>
  <w:style w:type="character" w:customStyle="1" w:styleId="ObyajntextChar">
    <w:name w:val="Obyčajný text Char"/>
    <w:basedOn w:val="Predvolenpsmoodseku"/>
    <w:link w:val="Obyajntext"/>
    <w:qFormat/>
    <w:rsid w:val="00B6437F"/>
    <w:rPr>
      <w:rFonts w:ascii="Courier New" w:hAnsi="Courier New" w:cs="Courier New"/>
    </w:rPr>
  </w:style>
  <w:style w:type="character" w:customStyle="1" w:styleId="PrlohaBPChar">
    <w:name w:val="Príloha BP Char"/>
    <w:basedOn w:val="Predvolenpsmoodseku"/>
    <w:link w:val="PrlohaBP"/>
    <w:qFormat/>
    <w:rsid w:val="004F788C"/>
    <w:rPr>
      <w:sz w:val="32"/>
      <w:szCs w:val="24"/>
    </w:rPr>
  </w:style>
  <w:style w:type="character" w:customStyle="1" w:styleId="ZPNormalnyTextCharChar">
    <w:name w:val="ZP_NormalnyText Char Char"/>
    <w:basedOn w:val="Predvolenpsmoodseku"/>
    <w:link w:val="ZPNormalnyText"/>
    <w:qFormat/>
    <w:locked/>
    <w:rsid w:val="008751DD"/>
    <w:rPr>
      <w:bCs/>
      <w:sz w:val="24"/>
      <w:szCs w:val="24"/>
    </w:rPr>
  </w:style>
  <w:style w:type="character" w:customStyle="1" w:styleId="Zkladntext2Char">
    <w:name w:val="Základný text 2 Char"/>
    <w:basedOn w:val="Predvolenpsmoodseku"/>
    <w:link w:val="Zkladntext2"/>
    <w:qFormat/>
    <w:rsid w:val="00D03F5E"/>
    <w:rPr>
      <w:sz w:val="24"/>
      <w:szCs w:val="24"/>
      <w:lang w:eastAsia="en-US"/>
    </w:rPr>
  </w:style>
  <w:style w:type="character" w:customStyle="1" w:styleId="TextbublinyChar">
    <w:name w:val="Text bubliny Char"/>
    <w:basedOn w:val="Predvolenpsmoodseku"/>
    <w:link w:val="Textbubliny"/>
    <w:qFormat/>
    <w:rsid w:val="009D02C5"/>
    <w:rPr>
      <w:rFonts w:ascii="Tahoma" w:hAnsi="Tahoma" w:cs="Tahoma"/>
      <w:sz w:val="16"/>
      <w:szCs w:val="16"/>
    </w:rPr>
  </w:style>
  <w:style w:type="character" w:customStyle="1" w:styleId="ZkladntextChar">
    <w:name w:val="Základný text Char"/>
    <w:basedOn w:val="Predvolenpsmoodseku"/>
    <w:link w:val="TextBody"/>
    <w:qFormat/>
    <w:rsid w:val="00EA21BB"/>
    <w:rPr>
      <w:sz w:val="24"/>
      <w:szCs w:val="24"/>
    </w:rPr>
  </w:style>
  <w:style w:type="character" w:customStyle="1" w:styleId="TextpoznmkypodiarouChar">
    <w:name w:val="Text poznámky pod čiarou Char"/>
    <w:basedOn w:val="Predvolenpsmoodseku"/>
    <w:link w:val="Textpoznmkypodiarou"/>
    <w:qFormat/>
    <w:rsid w:val="00D465AF"/>
  </w:style>
  <w:style w:type="character" w:styleId="Odkaznapoznmkupodiarou">
    <w:name w:val="footnote reference"/>
    <w:basedOn w:val="Predvolenpsmoodseku"/>
    <w:qFormat/>
    <w:rsid w:val="00D465AF"/>
    <w:rPr>
      <w:vertAlign w:val="superscript"/>
    </w:rPr>
  </w:style>
  <w:style w:type="character" w:styleId="Zstupntext">
    <w:name w:val="Placeholder Text"/>
    <w:basedOn w:val="Predvolenpsmoodseku"/>
    <w:uiPriority w:val="99"/>
    <w:semiHidden/>
    <w:qFormat/>
    <w:rsid w:val="00A35C15"/>
    <w:rPr>
      <w:color w:val="808080"/>
    </w:rPr>
  </w:style>
  <w:style w:type="character" w:customStyle="1" w:styleId="PrvodsekChar">
    <w:name w:val="Prvý odsek Char"/>
    <w:basedOn w:val="Predvolenpsmoodseku"/>
    <w:link w:val="Prvodsek"/>
    <w:qFormat/>
    <w:rsid w:val="00723265"/>
    <w:rPr>
      <w:rFonts w:asciiTheme="minorHAnsi" w:eastAsia="Batang" w:hAnsiTheme="minorHAnsi"/>
      <w:iCs/>
    </w:rPr>
  </w:style>
  <w:style w:type="character" w:styleId="Odkaznakomentr">
    <w:name w:val="annotation reference"/>
    <w:basedOn w:val="Predvolenpsmoodseku"/>
    <w:semiHidden/>
    <w:unhideWhenUsed/>
    <w:qFormat/>
    <w:rsid w:val="00010F12"/>
    <w:rPr>
      <w:sz w:val="16"/>
      <w:szCs w:val="16"/>
    </w:rPr>
  </w:style>
  <w:style w:type="character" w:customStyle="1" w:styleId="TextkomentraChar">
    <w:name w:val="Text komentára Char"/>
    <w:basedOn w:val="Predvolenpsmoodseku"/>
    <w:link w:val="Textkomentra"/>
    <w:semiHidden/>
    <w:qFormat/>
    <w:rsid w:val="00010F12"/>
  </w:style>
  <w:style w:type="character" w:customStyle="1" w:styleId="PredmetkomentraChar">
    <w:name w:val="Predmet komentára Char"/>
    <w:basedOn w:val="TextkomentraChar"/>
    <w:link w:val="Predmetkomentra"/>
    <w:semiHidden/>
    <w:qFormat/>
    <w:rsid w:val="00010F12"/>
    <w:rPr>
      <w:b/>
      <w:bC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paragraph" w:customStyle="1" w:styleId="Heading">
    <w:name w:val="Heading"/>
    <w:basedOn w:val="Normlny"/>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lny"/>
    <w:link w:val="ZkladntextChar"/>
    <w:rsid w:val="00EA21BB"/>
    <w:pPr>
      <w:spacing w:after="120"/>
    </w:pPr>
  </w:style>
  <w:style w:type="paragraph" w:styleId="Zoznam">
    <w:name w:val="List"/>
    <w:basedOn w:val="TextBody"/>
    <w:rPr>
      <w:rFonts w:cs="FreeSans"/>
    </w:rPr>
  </w:style>
  <w:style w:type="paragraph" w:styleId="Popis">
    <w:name w:val="caption"/>
    <w:basedOn w:val="Normlny"/>
    <w:autoRedefine/>
    <w:unhideWhenUsed/>
    <w:qFormat/>
    <w:rsid w:val="003D232A"/>
    <w:pPr>
      <w:tabs>
        <w:tab w:val="center" w:pos="4252"/>
        <w:tab w:val="right" w:pos="8504"/>
      </w:tabs>
      <w:spacing w:before="120" w:after="120"/>
      <w:jc w:val="center"/>
    </w:pPr>
    <w:rPr>
      <w:bCs/>
      <w:i/>
      <w:sz w:val="22"/>
      <w:szCs w:val="20"/>
    </w:rPr>
  </w:style>
  <w:style w:type="paragraph" w:customStyle="1" w:styleId="Index">
    <w:name w:val="Index"/>
    <w:basedOn w:val="Normlny"/>
    <w:qFormat/>
    <w:pPr>
      <w:suppressLineNumbers/>
    </w:pPr>
    <w:rPr>
      <w:rFonts w:cs="FreeSans"/>
    </w:rPr>
  </w:style>
  <w:style w:type="paragraph" w:styleId="Pta">
    <w:name w:val="footer"/>
    <w:basedOn w:val="Normlny"/>
    <w:link w:val="PtaChar"/>
    <w:uiPriority w:val="99"/>
    <w:rsid w:val="009F5F11"/>
    <w:pPr>
      <w:tabs>
        <w:tab w:val="center" w:pos="4536"/>
        <w:tab w:val="right" w:pos="9072"/>
      </w:tabs>
    </w:pPr>
  </w:style>
  <w:style w:type="paragraph" w:customStyle="1" w:styleId="Univerzita">
    <w:name w:val="Univerzita"/>
    <w:basedOn w:val="Normlny"/>
    <w:link w:val="UniverzitaChar"/>
    <w:qFormat/>
    <w:rsid w:val="009F5F11"/>
    <w:pPr>
      <w:jc w:val="center"/>
    </w:pPr>
    <w:rPr>
      <w:b/>
      <w:sz w:val="36"/>
      <w:szCs w:val="32"/>
    </w:rPr>
  </w:style>
  <w:style w:type="paragraph" w:customStyle="1" w:styleId="Katedra">
    <w:name w:val="Katedra"/>
    <w:basedOn w:val="Univerzita"/>
    <w:link w:val="KatedraChar"/>
    <w:qFormat/>
    <w:rsid w:val="009F5F11"/>
    <w:rPr>
      <w:sz w:val="28"/>
      <w:szCs w:val="28"/>
    </w:rPr>
  </w:style>
  <w:style w:type="paragraph" w:customStyle="1" w:styleId="Nazovprace">
    <w:name w:val="Nazov prace"/>
    <w:basedOn w:val="Nadpis1"/>
    <w:qFormat/>
    <w:rsid w:val="00553653"/>
  </w:style>
  <w:style w:type="paragraph" w:customStyle="1" w:styleId="Autorprce">
    <w:name w:val="Autor práce"/>
    <w:basedOn w:val="Katedra"/>
    <w:qFormat/>
    <w:rsid w:val="009F5F11"/>
  </w:style>
  <w:style w:type="paragraph" w:customStyle="1" w:styleId="Skolitel">
    <w:name w:val="Skolitel"/>
    <w:basedOn w:val="Normlny"/>
    <w:qFormat/>
    <w:rsid w:val="009F5F11"/>
    <w:pPr>
      <w:tabs>
        <w:tab w:val="right" w:pos="8820"/>
      </w:tabs>
    </w:pPr>
    <w:rPr>
      <w:sz w:val="28"/>
      <w:szCs w:val="28"/>
    </w:rPr>
  </w:style>
  <w:style w:type="paragraph" w:customStyle="1" w:styleId="Fakulta">
    <w:name w:val="Fakulta"/>
    <w:basedOn w:val="Univerzita"/>
    <w:qFormat/>
    <w:rsid w:val="009F5F11"/>
    <w:rPr>
      <w:sz w:val="32"/>
    </w:rPr>
  </w:style>
  <w:style w:type="paragraph" w:customStyle="1" w:styleId="Necislovanynazov">
    <w:name w:val="Necislovany nazov"/>
    <w:basedOn w:val="Katedra"/>
    <w:link w:val="NecislovanynazovCharChar"/>
    <w:qFormat/>
    <w:rsid w:val="009F5F11"/>
    <w:pPr>
      <w:jc w:val="left"/>
    </w:pPr>
  </w:style>
  <w:style w:type="paragraph" w:customStyle="1" w:styleId="Kapitola">
    <w:name w:val="Kapitola"/>
    <w:basedOn w:val="Normlny"/>
    <w:qFormat/>
    <w:rsid w:val="009F5F11"/>
    <w:pPr>
      <w:spacing w:after="240"/>
    </w:pPr>
    <w:rPr>
      <w:b/>
      <w:sz w:val="28"/>
      <w:szCs w:val="28"/>
    </w:rPr>
  </w:style>
  <w:style w:type="paragraph" w:customStyle="1" w:styleId="Contents1">
    <w:name w:val="Contents 1"/>
    <w:basedOn w:val="Normlny"/>
    <w:autoRedefine/>
    <w:uiPriority w:val="39"/>
    <w:qFormat/>
    <w:rsid w:val="00D465AF"/>
    <w:pPr>
      <w:tabs>
        <w:tab w:val="left" w:pos="567"/>
        <w:tab w:val="right" w:leader="dot" w:pos="8505"/>
      </w:tabs>
      <w:ind w:left="567" w:hanging="567"/>
    </w:pPr>
    <w:rPr>
      <w:rFonts w:cstheme="minorHAnsi"/>
      <w:b/>
      <w:bCs/>
      <w:szCs w:val="20"/>
    </w:rPr>
  </w:style>
  <w:style w:type="paragraph" w:styleId="Podtitul">
    <w:name w:val="Subtitle"/>
    <w:basedOn w:val="Normlny"/>
    <w:link w:val="PodtitulChar"/>
    <w:autoRedefine/>
    <w:qFormat/>
    <w:rsid w:val="007772B1"/>
    <w:pPr>
      <w:spacing w:after="60"/>
      <w:jc w:val="center"/>
      <w:outlineLvl w:val="1"/>
    </w:pPr>
    <w:rPr>
      <w:b/>
      <w:caps/>
      <w:sz w:val="32"/>
    </w:rPr>
  </w:style>
  <w:style w:type="paragraph" w:styleId="Nzov">
    <w:name w:val="Title"/>
    <w:basedOn w:val="Nazovprace"/>
    <w:link w:val="NzovChar"/>
    <w:autoRedefine/>
    <w:qFormat/>
    <w:rsid w:val="008C4158"/>
    <w:pPr>
      <w:spacing w:before="0" w:after="120" w:line="240" w:lineRule="auto"/>
      <w:jc w:val="center"/>
    </w:pPr>
    <w:rPr>
      <w:bCs w:val="0"/>
    </w:rPr>
  </w:style>
  <w:style w:type="paragraph" w:styleId="Bezriadkovania">
    <w:name w:val="No Spacing"/>
    <w:basedOn w:val="Normlny"/>
    <w:uiPriority w:val="1"/>
    <w:qFormat/>
    <w:rsid w:val="00286479"/>
    <w:pPr>
      <w:spacing w:line="240" w:lineRule="auto"/>
    </w:pPr>
  </w:style>
  <w:style w:type="paragraph" w:styleId="Odsekzoznamu">
    <w:name w:val="List Paragraph"/>
    <w:autoRedefine/>
    <w:uiPriority w:val="34"/>
    <w:qFormat/>
    <w:rsid w:val="00790F70"/>
    <w:pPr>
      <w:widowControl w:val="0"/>
      <w:jc w:val="left"/>
    </w:pPr>
    <w:rPr>
      <w:sz w:val="24"/>
    </w:rPr>
  </w:style>
  <w:style w:type="paragraph" w:styleId="Citcia">
    <w:name w:val="Quote"/>
    <w:basedOn w:val="Normlny"/>
    <w:link w:val="CitciaChar"/>
    <w:uiPriority w:val="29"/>
    <w:qFormat/>
    <w:rsid w:val="00286479"/>
    <w:rPr>
      <w:i/>
      <w:iCs/>
      <w:color w:val="000000"/>
    </w:rPr>
  </w:style>
  <w:style w:type="paragraph" w:styleId="Zvraznencitcia">
    <w:name w:val="Intense Quote"/>
    <w:basedOn w:val="Normlny"/>
    <w:link w:val="ZvraznencitciaChar"/>
    <w:uiPriority w:val="30"/>
    <w:qFormat/>
    <w:rsid w:val="00286479"/>
    <w:pPr>
      <w:pBdr>
        <w:bottom w:val="single" w:sz="4" w:space="4" w:color="4F81BD"/>
      </w:pBdr>
      <w:spacing w:before="200" w:after="280"/>
      <w:ind w:left="936" w:right="936"/>
    </w:pPr>
    <w:rPr>
      <w:b/>
      <w:bCs/>
      <w:i/>
      <w:iCs/>
      <w:color w:val="4F81BD"/>
    </w:rPr>
  </w:style>
  <w:style w:type="paragraph" w:styleId="Hlavikaobsahu">
    <w:name w:val="TOC Heading"/>
    <w:basedOn w:val="Nadpis1"/>
    <w:uiPriority w:val="39"/>
    <w:unhideWhenUsed/>
    <w:qFormat/>
    <w:rsid w:val="00286479"/>
    <w:pPr>
      <w:ind w:firstLine="454"/>
    </w:pPr>
    <w:rPr>
      <w:rFonts w:ascii="Cambria" w:hAnsi="Cambria"/>
      <w:caps w:val="0"/>
      <w:sz w:val="32"/>
    </w:rPr>
  </w:style>
  <w:style w:type="paragraph" w:customStyle="1" w:styleId="Nzovuniverzity">
    <w:name w:val="Názov univerzity"/>
    <w:autoRedefine/>
    <w:qFormat/>
    <w:rsid w:val="00A20E08"/>
    <w:pPr>
      <w:spacing w:before="120" w:after="120"/>
      <w:jc w:val="left"/>
    </w:pPr>
    <w:rPr>
      <w:b/>
      <w:sz w:val="35"/>
      <w:szCs w:val="35"/>
    </w:rPr>
  </w:style>
  <w:style w:type="paragraph" w:customStyle="1" w:styleId="Nzovfakulty">
    <w:name w:val="Názov fakulty"/>
    <w:autoRedefine/>
    <w:qFormat/>
    <w:rsid w:val="008C2857"/>
    <w:pPr>
      <w:spacing w:before="120"/>
      <w:jc w:val="center"/>
    </w:pPr>
    <w:rPr>
      <w:b/>
      <w:sz w:val="32"/>
      <w:szCs w:val="32"/>
    </w:rPr>
  </w:style>
  <w:style w:type="paragraph" w:customStyle="1" w:styleId="Typprce">
    <w:name w:val="Typ práce"/>
    <w:autoRedefine/>
    <w:qFormat/>
    <w:rsid w:val="00853B17"/>
    <w:pPr>
      <w:tabs>
        <w:tab w:val="left" w:pos="680"/>
      </w:tabs>
      <w:spacing w:before="120" w:after="120"/>
      <w:jc w:val="center"/>
    </w:pPr>
    <w:rPr>
      <w:b/>
      <w:caps/>
      <w:sz w:val="24"/>
      <w:szCs w:val="24"/>
    </w:rPr>
  </w:style>
  <w:style w:type="paragraph" w:styleId="Hlavika">
    <w:name w:val="header"/>
    <w:basedOn w:val="Normlny"/>
    <w:link w:val="HlavikaChar"/>
    <w:rsid w:val="001D429D"/>
    <w:pPr>
      <w:tabs>
        <w:tab w:val="center" w:pos="4536"/>
        <w:tab w:val="right" w:pos="9072"/>
      </w:tabs>
    </w:pPr>
  </w:style>
  <w:style w:type="paragraph" w:styleId="Normlnywebov">
    <w:name w:val="Normal (Web)"/>
    <w:basedOn w:val="Normlny"/>
    <w:uiPriority w:val="99"/>
    <w:unhideWhenUsed/>
    <w:qFormat/>
    <w:rsid w:val="004A6373"/>
    <w:pPr>
      <w:spacing w:beforeAutospacing="1" w:afterAutospacing="1" w:line="240" w:lineRule="auto"/>
    </w:pPr>
  </w:style>
  <w:style w:type="paragraph" w:customStyle="1" w:styleId="Contents2">
    <w:name w:val="Contents 2"/>
    <w:basedOn w:val="Normlny"/>
    <w:autoRedefine/>
    <w:uiPriority w:val="39"/>
    <w:rsid w:val="00D86ED1"/>
    <w:pPr>
      <w:tabs>
        <w:tab w:val="left" w:pos="1200"/>
        <w:tab w:val="right" w:leader="dot" w:pos="8505"/>
      </w:tabs>
      <w:ind w:left="240"/>
    </w:pPr>
    <w:rPr>
      <w:sz w:val="22"/>
      <w:szCs w:val="20"/>
    </w:rPr>
  </w:style>
  <w:style w:type="paragraph" w:customStyle="1" w:styleId="Contents3">
    <w:name w:val="Contents 3"/>
    <w:basedOn w:val="Normlny"/>
    <w:autoRedefine/>
    <w:uiPriority w:val="39"/>
    <w:rsid w:val="00822B53"/>
    <w:pPr>
      <w:tabs>
        <w:tab w:val="left" w:pos="1680"/>
        <w:tab w:val="right" w:leader="dot" w:pos="8505"/>
      </w:tabs>
      <w:ind w:left="480"/>
    </w:pPr>
    <w:rPr>
      <w:iCs/>
      <w:sz w:val="22"/>
      <w:szCs w:val="20"/>
    </w:rPr>
  </w:style>
  <w:style w:type="paragraph" w:customStyle="1" w:styleId="PrlohaBP">
    <w:name w:val="Príloha BP"/>
    <w:basedOn w:val="Normlny"/>
    <w:link w:val="PrlohaBPChar"/>
    <w:autoRedefine/>
    <w:qFormat/>
    <w:rsid w:val="004F788C"/>
    <w:pPr>
      <w:jc w:val="center"/>
    </w:pPr>
    <w:rPr>
      <w:sz w:val="32"/>
    </w:rPr>
  </w:style>
  <w:style w:type="paragraph" w:styleId="Obyajntext">
    <w:name w:val="Plain Text"/>
    <w:basedOn w:val="Normlny"/>
    <w:link w:val="ObyajntextChar"/>
    <w:qFormat/>
    <w:rsid w:val="00B6437F"/>
    <w:rPr>
      <w:rFonts w:ascii="Courier New" w:hAnsi="Courier New" w:cs="Courier New"/>
      <w:sz w:val="20"/>
      <w:szCs w:val="20"/>
    </w:rPr>
  </w:style>
  <w:style w:type="paragraph" w:customStyle="1" w:styleId="ZPNormalnyText">
    <w:name w:val="ZP_NormalnyText"/>
    <w:link w:val="ZPNormalnyTextCharChar"/>
    <w:autoRedefine/>
    <w:qFormat/>
    <w:rsid w:val="008751DD"/>
    <w:pPr>
      <w:spacing w:before="60" w:line="276" w:lineRule="auto"/>
      <w:jc w:val="left"/>
    </w:pPr>
    <w:rPr>
      <w:bCs/>
      <w:sz w:val="24"/>
      <w:szCs w:val="24"/>
    </w:rPr>
  </w:style>
  <w:style w:type="paragraph" w:styleId="Zoznamobrzkov">
    <w:name w:val="table of figures"/>
    <w:basedOn w:val="ZPNormalnyText"/>
    <w:autoRedefine/>
    <w:qFormat/>
    <w:rsid w:val="00654982"/>
    <w:pPr>
      <w:tabs>
        <w:tab w:val="left" w:pos="709"/>
        <w:tab w:val="right" w:leader="dot" w:pos="8505"/>
      </w:tabs>
      <w:spacing w:before="0"/>
      <w:ind w:right="567"/>
    </w:pPr>
  </w:style>
  <w:style w:type="paragraph" w:styleId="Zkladntext2">
    <w:name w:val="Body Text 2"/>
    <w:basedOn w:val="Normlny"/>
    <w:link w:val="Zkladntext2Char"/>
    <w:qFormat/>
    <w:rsid w:val="00D03F5E"/>
    <w:pPr>
      <w:spacing w:before="60" w:after="120" w:line="480" w:lineRule="auto"/>
    </w:pPr>
  </w:style>
  <w:style w:type="paragraph" w:styleId="Textbubliny">
    <w:name w:val="Balloon Text"/>
    <w:basedOn w:val="Normlny"/>
    <w:link w:val="TextbublinyChar"/>
    <w:qFormat/>
    <w:rsid w:val="009D02C5"/>
    <w:pPr>
      <w:spacing w:line="240" w:lineRule="auto"/>
    </w:pPr>
    <w:rPr>
      <w:rFonts w:ascii="Tahoma" w:hAnsi="Tahoma" w:cs="Tahoma"/>
      <w:sz w:val="16"/>
      <w:szCs w:val="16"/>
    </w:rPr>
  </w:style>
  <w:style w:type="paragraph" w:customStyle="1" w:styleId="Contents4">
    <w:name w:val="Contents 4"/>
    <w:basedOn w:val="Normlny"/>
    <w:autoRedefine/>
    <w:rsid w:val="00351CC3"/>
    <w:pPr>
      <w:ind w:left="720"/>
    </w:pPr>
    <w:rPr>
      <w:rFonts w:asciiTheme="minorHAnsi" w:hAnsiTheme="minorHAnsi" w:cstheme="minorHAnsi"/>
      <w:sz w:val="18"/>
      <w:szCs w:val="18"/>
    </w:rPr>
  </w:style>
  <w:style w:type="paragraph" w:customStyle="1" w:styleId="Contents5">
    <w:name w:val="Contents 5"/>
    <w:basedOn w:val="Normlny"/>
    <w:autoRedefine/>
    <w:rsid w:val="00351CC3"/>
    <w:pPr>
      <w:ind w:left="960"/>
    </w:pPr>
    <w:rPr>
      <w:rFonts w:asciiTheme="minorHAnsi" w:hAnsiTheme="minorHAnsi" w:cstheme="minorHAnsi"/>
      <w:sz w:val="18"/>
      <w:szCs w:val="18"/>
    </w:rPr>
  </w:style>
  <w:style w:type="paragraph" w:customStyle="1" w:styleId="Contents6">
    <w:name w:val="Contents 6"/>
    <w:basedOn w:val="Normlny"/>
    <w:autoRedefine/>
    <w:rsid w:val="00351CC3"/>
    <w:pPr>
      <w:ind w:left="1200"/>
    </w:pPr>
    <w:rPr>
      <w:rFonts w:asciiTheme="minorHAnsi" w:hAnsiTheme="minorHAnsi" w:cstheme="minorHAnsi"/>
      <w:sz w:val="18"/>
      <w:szCs w:val="18"/>
    </w:rPr>
  </w:style>
  <w:style w:type="paragraph" w:customStyle="1" w:styleId="Contents7">
    <w:name w:val="Contents 7"/>
    <w:basedOn w:val="Normlny"/>
    <w:autoRedefine/>
    <w:rsid w:val="00351CC3"/>
    <w:pPr>
      <w:ind w:left="1440"/>
    </w:pPr>
    <w:rPr>
      <w:rFonts w:asciiTheme="minorHAnsi" w:hAnsiTheme="minorHAnsi" w:cstheme="minorHAnsi"/>
      <w:sz w:val="18"/>
      <w:szCs w:val="18"/>
    </w:rPr>
  </w:style>
  <w:style w:type="paragraph" w:customStyle="1" w:styleId="Contents8">
    <w:name w:val="Contents 8"/>
    <w:basedOn w:val="Normlny"/>
    <w:autoRedefine/>
    <w:rsid w:val="00351CC3"/>
    <w:pPr>
      <w:ind w:left="1680"/>
    </w:pPr>
    <w:rPr>
      <w:rFonts w:asciiTheme="minorHAnsi" w:hAnsiTheme="minorHAnsi" w:cstheme="minorHAnsi"/>
      <w:sz w:val="18"/>
      <w:szCs w:val="18"/>
    </w:rPr>
  </w:style>
  <w:style w:type="paragraph" w:customStyle="1" w:styleId="Contents9">
    <w:name w:val="Contents 9"/>
    <w:basedOn w:val="Normlny"/>
    <w:autoRedefine/>
    <w:rsid w:val="00351CC3"/>
    <w:pPr>
      <w:ind w:left="1920"/>
    </w:pPr>
    <w:rPr>
      <w:rFonts w:asciiTheme="minorHAnsi" w:hAnsiTheme="minorHAnsi" w:cstheme="minorHAnsi"/>
      <w:sz w:val="18"/>
      <w:szCs w:val="18"/>
    </w:rPr>
  </w:style>
  <w:style w:type="paragraph" w:styleId="Zoznamsodrkami">
    <w:name w:val="List Bullet"/>
    <w:basedOn w:val="Normlny"/>
    <w:qFormat/>
    <w:rsid w:val="00FE626A"/>
    <w:pPr>
      <w:contextualSpacing/>
    </w:pPr>
  </w:style>
  <w:style w:type="paragraph" w:styleId="Textpoznmkypodiarou">
    <w:name w:val="footnote text"/>
    <w:basedOn w:val="Normlny"/>
    <w:link w:val="TextpoznmkypodiarouChar"/>
    <w:qFormat/>
    <w:rsid w:val="00D465AF"/>
    <w:pPr>
      <w:spacing w:line="240" w:lineRule="auto"/>
    </w:pPr>
    <w:rPr>
      <w:sz w:val="20"/>
      <w:szCs w:val="20"/>
    </w:rPr>
  </w:style>
  <w:style w:type="paragraph" w:customStyle="1" w:styleId="Standard">
    <w:name w:val="Standard"/>
    <w:qFormat/>
    <w:rsid w:val="00012442"/>
    <w:pPr>
      <w:widowControl w:val="0"/>
      <w:suppressAutoHyphens/>
      <w:spacing w:line="240" w:lineRule="auto"/>
      <w:jc w:val="left"/>
      <w:textAlignment w:val="baseline"/>
    </w:pPr>
    <w:rPr>
      <w:rFonts w:ascii="Liberation Serif" w:eastAsia="Droid Sans Fallback" w:hAnsi="Liberation Serif" w:cs="FreeSans"/>
      <w:sz w:val="24"/>
      <w:szCs w:val="24"/>
      <w:lang w:val="en-US" w:eastAsia="zh-CN" w:bidi="hi-IN"/>
    </w:rPr>
  </w:style>
  <w:style w:type="paragraph" w:customStyle="1" w:styleId="Prvodsek">
    <w:name w:val="Prvý odsek"/>
    <w:basedOn w:val="Normlny"/>
    <w:link w:val="PrvodsekChar"/>
    <w:qFormat/>
    <w:rsid w:val="00723265"/>
    <w:pPr>
      <w:spacing w:line="240" w:lineRule="auto"/>
    </w:pPr>
    <w:rPr>
      <w:rFonts w:asciiTheme="minorHAnsi" w:eastAsia="Batang" w:hAnsiTheme="minorHAnsi"/>
      <w:iCs/>
      <w:sz w:val="20"/>
      <w:szCs w:val="20"/>
    </w:rPr>
  </w:style>
  <w:style w:type="paragraph" w:styleId="Bibliografia">
    <w:name w:val="Bibliography"/>
    <w:basedOn w:val="Normlny"/>
    <w:uiPriority w:val="37"/>
    <w:unhideWhenUsed/>
    <w:qFormat/>
    <w:rsid w:val="00383734"/>
  </w:style>
  <w:style w:type="paragraph" w:styleId="Textkomentra">
    <w:name w:val="annotation text"/>
    <w:basedOn w:val="Normlny"/>
    <w:link w:val="TextkomentraChar"/>
    <w:semiHidden/>
    <w:unhideWhenUsed/>
    <w:qFormat/>
    <w:rsid w:val="00010F12"/>
    <w:pPr>
      <w:spacing w:line="240" w:lineRule="auto"/>
    </w:pPr>
    <w:rPr>
      <w:sz w:val="20"/>
      <w:szCs w:val="20"/>
    </w:rPr>
  </w:style>
  <w:style w:type="paragraph" w:styleId="Predmetkomentra">
    <w:name w:val="annotation subject"/>
    <w:basedOn w:val="Textkomentra"/>
    <w:link w:val="PredmetkomentraChar"/>
    <w:semiHidden/>
    <w:unhideWhenUsed/>
    <w:qFormat/>
    <w:rsid w:val="00010F12"/>
    <w:rPr>
      <w:b/>
      <w:bCs/>
    </w:rPr>
  </w:style>
  <w:style w:type="table" w:styleId="Mriekatabuky">
    <w:name w:val="Table Grid"/>
    <w:basedOn w:val="Normlnatabuka"/>
    <w:rsid w:val="00C60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2.wp.com/learnelectronicsblog.com/wp-content/uploads/2014/08/Arduino-Boards.png"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RUS06</b:Tag>
    <b:SourceType>JournalArticle</b:SourceType>
    <b:Guid>{F1376478-85FC-4137-AC1E-6AB4643CE46B}</b:Guid>
    <b:Author>
      <b:Author>
        <b:NameList>
          <b:Person>
            <b:Last>RUS</b:Last>
            <b:First>D</b:First>
          </b:Person>
        </b:NameList>
      </b:Author>
    </b:Author>
    <b:Title>Teaching robotics everywhere. IEEE Robotics and Automation Magazine</b:Title>
    <b:Year>2006</b:Year>
    <b:RefOrder>1</b:RefOrder>
  </b:Source>
  <b:Source>
    <b:Tag>Rud14</b:Tag>
    <b:SourceType>InternetSite</b:SourceType>
    <b:Guid>{4108EB0B-35F2-4211-8994-0AB8A8C67A72}</b:Guid>
    <b:Author>
      <b:Author>
        <b:NameList>
          <b:Person>
            <b:Last>Rudolph</b:Last>
            <b:First>Patrick</b:First>
          </b:Person>
        </b:NameList>
      </b:Author>
    </b:Author>
    <b:Title>Hybrid Mobile Apps: Providing A Native Experience With Web Technologies</b:Title>
    <b:Year>2014</b:Year>
    <b:YearAccessed>2016</b:YearAccessed>
    <b:MonthAccessed>Marec</b:MonthAccessed>
    <b:DayAccessed>11</b:DayAccessed>
    <b:URL>https://www.smashingmagazine.com/2014/10/providing-a-native-experience-with-web-technologies/</b:URL>
    <b:RefOrder>16</b:RefOrder>
  </b:Source>
  <b:Source>
    <b:Tag>Tur14</b:Tag>
    <b:SourceType>InternetSite</b:SourceType>
    <b:Guid>{95382AF3-E9F5-4136-9863-4CABB9966D5E}</b:Guid>
    <b:Author>
      <b:Author>
        <b:NameList>
          <b:Person>
            <b:Last>Turi</b:Last>
            <b:First>J</b:First>
          </b:Person>
        </b:NameList>
      </b:Author>
    </b:Author>
    <b:Title>Tesla's toy boat: A drone begore it's time.</b:Title>
    <b:Year>2014</b:Year>
    <b:YearAccessed>2015</b:YearAccessed>
    <b:MonthAccessed>Jul</b:MonthAccessed>
    <b:DayAccessed>16</b:DayAccessed>
    <b:URL>http://www.engadget.com/2014/01/19/nikola-teslas-remote-control-boat</b:URL>
    <b:RefOrder>13</b:RefOrder>
  </b:Source>
  <b:Source>
    <b:Tag>dif13</b:Tag>
    <b:SourceType>InternetSite</b:SourceType>
    <b:Guid>{503EBED4-F4D6-4E15-ABD4-5D488D1FA2FB}</b:Guid>
    <b:Author>
      <b:Author>
        <b:NameList>
          <b:Person>
            <b:Last>diffen.com</b:Last>
          </b:Person>
        </b:NameList>
      </b:Author>
    </b:Author>
    <b:Title>Bluetooth vs. Wifi</b:Title>
    <b:Year>2013</b:Year>
    <b:YearAccessed>2016</b:YearAccessed>
    <b:MonthAccessed>Február</b:MonthAccessed>
    <b:DayAccessed>7</b:DayAccessed>
    <b:URL>http://www.diffen.com/difference/Bluetooth_vs_Wifi</b:URL>
    <b:RefOrder>14</b:RefOrder>
  </b:Source>
  <b:Source>
    <b:Tag>Mic13</b:Tag>
    <b:SourceType>InternetSite</b:SourceType>
    <b:Guid>{9AB4DFE0-BC82-4D83-BC37-6D226E141FBD}</b:Guid>
    <b:Author>
      <b:Author>
        <b:NameList>
          <b:Person>
            <b:Last>Chovaňák</b:Last>
            <b:First>Michal</b:First>
          </b:Person>
        </b:NameList>
      </b:Author>
    </b:Author>
    <b:Title>Programovanie Android aplikácií pre začiatočníkov</b:Title>
    <b:Year>2013</b:Year>
    <b:YearAccessed>2016</b:YearAccessed>
    <b:MonthAccessed>Marec</b:MonthAccessed>
    <b:DayAccessed>20</b:DayAccessed>
    <b:URL>https://www.mojandroid.sk/programovanie-android-aplikacii-pre-zaciatocnikov-1-cast/</b:URL>
    <b:RefOrder>15</b:RefOrder>
  </b:Source>
  <b:Source>
    <b:Tag>ard09</b:Tag>
    <b:SourceType>InternetSite</b:SourceType>
    <b:Guid>{4AA31BED-72B5-4FE7-B7EF-4A28770E2EC0}</b:Guid>
    <b:Author>
      <b:Author>
        <b:NameList>
          <b:Person>
            <b:Last>arduino.cc</b:Last>
          </b:Person>
        </b:NameList>
      </b:Author>
    </b:Author>
    <b:Title>Arduino Nano</b:Title>
    <b:Year>2009</b:Year>
    <b:YearAccessed>2015</b:YearAccessed>
    <b:MonthAccessed>December</b:MonthAccessed>
    <b:DayAccessed>5</b:DayAccessed>
    <b:URL>https://www.arduino.cc/en/Main/ArduinoBoardNano</b:URL>
    <b:RefOrder>17</b:RefOrder>
  </b:Source>
  <b:Source>
    <b:Tag>ban12</b:Tag>
    <b:SourceType>InternetSite</b:SourceType>
    <b:Guid>{42C8669A-9AB1-4E8E-ABAE-891CE300FC39}</b:Guid>
    <b:Author>
      <b:Author>
        <b:NameList>
          <b:Person>
            <b:Last>bananarobotics.com</b:Last>
          </b:Person>
        </b:NameList>
      </b:Author>
    </b:Author>
    <b:Title>How to use the HG7881 (L9110) Dual Channel Motor Driver Module</b:Title>
    <b:Year>2012</b:Year>
    <b:YearAccessed>2015</b:YearAccessed>
    <b:MonthAccessed>November</b:MonthAccessed>
    <b:DayAccessed>29</b:DayAccessed>
    <b:URL>https://www.bananarobotics.com/shop/How-to-use-the-HG7881-(L9110)-Dual-Channel-Motor-Driver-Module</b:URL>
    <b:RefOrder>18</b:RefOrder>
  </b:Source>
  <b:Source>
    <b:Tag>Mic14</b:Tag>
    <b:SourceType>InternetSite</b:SourceType>
    <b:Guid>{8E0B3038-291D-480C-B772-88D5736357BD}</b:Guid>
    <b:Author>
      <b:Author>
        <b:NameList>
          <b:Person>
            <b:Last>Černý</b:Last>
            <b:First>Michal</b:First>
          </b:Person>
        </b:NameList>
      </b:Author>
    </b:Author>
    <b:Title>Ovládání pomocí Bluetooth – pro Arduino</b:Title>
    <b:Year>2014</b:Year>
    <b:YearAccessed>2016</b:YearAccessed>
    <b:MonthAccessed>Jánuár</b:MonthAccessed>
    <b:DayAccessed>14</b:DayAccessed>
    <b:URL>http://robodoupe.cz/2014/ovladani-pomoci-bluetooth-pro-arduino/</b:URL>
    <b:RefOrder>19</b:RefOrder>
  </b:Source>
  <b:Source>
    <b:Tag>Seb16</b:Tag>
    <b:SourceType>InternetSite</b:SourceType>
    <b:Guid>{3CB7CBED-AF18-4494-ADB4-F7422FD2ABF6}</b:Guid>
    <b:Author>
      <b:Author>
        <b:NameList>
          <b:Person>
            <b:Last>Mach</b:Last>
            <b:First>Sebastian</b:First>
          </b:Person>
        </b:NameList>
      </b:Author>
    </b:Author>
    <b:Title>Rozoznávanie reči od Googlu už môžeš využívať aj ty!</b:Title>
    <b:Year>2016</b:Year>
    <b:YearAccessed>2016</b:YearAccessed>
    <b:MonthAccessed>Marec</b:MonthAccessed>
    <b:DayAccessed>26</b:DayAccessed>
    <b:URL>http://www.startitup.sk/rozoznavanie-reci-googlu-uz-mozes-vyuzivat-aj/</b:URL>
    <b:RefOrder>11</b:RefOrder>
  </b:Source>
  <b:Source>
    <b:Tag>Joh11</b:Tag>
    <b:SourceType>InternetSite</b:SourceType>
    <b:Guid>{657EFFFF-6267-4C21-B026-F9B12A5DAC03}</b:Guid>
    <b:Author>
      <b:Author>
        <b:NameList>
          <b:Person>
            <b:Last>Cole</b:Last>
            <b:First>John</b:First>
          </b:Person>
        </b:NameList>
      </b:Author>
    </b:Author>
    <b:Title>If you like LEGO, you'll love the BrickPi</b:Title>
    <b:Year>2011</b:Year>
    <b:YearAccessed>2016</b:YearAccessed>
    <b:MonthAccessed>Február</b:MonthAccessed>
    <b:DayAccessed>12</b:DayAccessed>
    <b:URL>http://www.dexterindustries.com/brickpi/</b:URL>
    <b:RefOrder>12</b:RefOrder>
  </b:Source>
  <b:Source>
    <b:Tag>And16</b:Tag>
    <b:SourceType>InternetSite</b:SourceType>
    <b:Guid>{8BF9C1BC-3C66-4583-8706-DB08E54129D9}</b:Guid>
    <b:Author>
      <b:Author>
        <b:NameList>
          <b:Person>
            <b:Last>Haeuser</b:Last>
            <b:First>Andreas</b:First>
          </b:Person>
        </b:NameList>
      </b:Author>
    </b:Author>
    <b:Title>Ardumower Arduino Controlled 3D Printable Lawn Mover</b:Title>
    <b:Year>2016</b:Year>
    <b:YearAccessed>2016</b:YearAccessed>
    <b:MonthAccessed>Marec</b:MonthAccessed>
    <b:DayAccessed>5</b:DayAccessed>
    <b:URL>http://diy3dprinting.blogspot.sk/2016/02/ardumower-arduino-controlled-3d.html</b:URL>
    <b:RefOrder>2</b:RefOrder>
  </b:Source>
  <b:Source>
    <b:Tag>leg14</b:Tag>
    <b:SourceType>InternetSite</b:SourceType>
    <b:Guid>{674CFA9E-61D4-4CFB-BAF4-E80A9608AEE3}</b:Guid>
    <b:Author>
      <b:Author>
        <b:NameList>
          <b:Person>
            <b:Last>lego.com</b:Last>
          </b:Person>
        </b:NameList>
      </b:Author>
    </b:Author>
    <b:Title>ROBOT SOLVES RUBIK’S CUBE IN 3 SECONDS</b:Title>
    <b:Year>2014</b:Year>
    <b:YearAccessed>2015</b:YearAccessed>
    <b:MonthAccessed>November</b:MonthAccessed>
    <b:DayAccessed>14</b:DayAccessed>
    <b:URL>http://www.lego.com/en-us/mindstorms/news/2014/march/cubic-stormer</b:URL>
    <b:RefOrder>10</b:RefOrder>
  </b:Source>
  <b:Source>
    <b:Tag>mer12</b:Tag>
    <b:SourceType>InternetSite</b:SourceType>
    <b:Guid>{CE575AEF-AAAB-4E7F-8D44-B8CC411337D2}</b:Guid>
    <b:Author>
      <b:Author>
        <b:NameList>
          <b:Person>
            <b:Last>merkurtoys.cz</b:Last>
          </b:Person>
        </b:NameList>
      </b:Author>
    </b:Author>
    <b:Title>MERKUR Robotika a mechatronika</b:Title>
    <b:Year>2012</b:Year>
    <b:YearAccessed>2015</b:YearAccessed>
    <b:MonthAccessed>Október</b:MonthAccessed>
    <b:DayAccessed>17</b:DayAccessed>
    <b:URL>http://www.merkurtoys.cz/vyrobky/robotika-a-mechatronika</b:URL>
    <b:RefOrder>3</b:RefOrder>
  </b:Source>
  <b:Source>
    <b:Tag>ard13</b:Tag>
    <b:SourceType>InternetSite</b:SourceType>
    <b:Guid>{3CA31D2E-410A-4F86-BFE9-29D14A8B2BC4}</b:Guid>
    <b:Author>
      <b:Author>
        <b:NameList>
          <b:Person>
            <b:Last>arduino.cc</b:Last>
          </b:Person>
        </b:NameList>
      </b:Author>
    </b:Author>
    <b:Title>What is Arduino?</b:Title>
    <b:Year>2013</b:Year>
    <b:YearAccessed>2015</b:YearAccessed>
    <b:MonthAccessed>September</b:MonthAccessed>
    <b:DayAccessed>10</b:DayAccessed>
    <b:URL>https://www.arduino.cc/en/Guide/Introduction</b:URL>
    <b:RefOrder>5</b:RefOrder>
  </b:Source>
  <b:Source>
    <b:Tag>Bag07</b:Tag>
    <b:SourceType>BookSection</b:SourceType>
    <b:Guid>{8242A698-519D-45FA-A74A-39E044E51BA7}</b:Guid>
    <b:Title>Maximum LEGO NXT: Building Robots with Java Brains Variant Press.</b:Title>
    <b:Year>2007</b:Year>
    <b:Author>
      <b:Author>
        <b:NameList>
          <b:Person>
            <b:Last>Brian</b:Last>
            <b:First>Bagnall</b:First>
          </b:Person>
        </b:NameList>
      </b:Author>
    </b:Author>
    <b:RefOrder>9</b:RefOrder>
  </b:Source>
  <b:Source>
    <b:Tag>ras14</b:Tag>
    <b:SourceType>InternetSite</b:SourceType>
    <b:Guid>{C7DF27FD-391B-4063-B48F-787431D1EB07}</b:Guid>
    <b:Title>WHAT IS A RASPBERRY PI?</b:Title>
    <b:Year>2014</b:Year>
    <b:Author>
      <b:Author>
        <b:NameList>
          <b:Person>
            <b:Last>raspberrypi.org</b:Last>
          </b:Person>
        </b:NameList>
      </b:Author>
    </b:Author>
    <b:YearAccessed>2015</b:YearAccessed>
    <b:MonthAccessed>Október</b:MonthAccessed>
    <b:DayAccessed>5</b:DayAccessed>
    <b:URL>https://www.raspberrypi.org/help/what-is-a-raspberry-pi/</b:URL>
    <b:RefOrder>6</b:RefOrder>
  </b:Source>
  <b:Source>
    <b:Tag>ras16</b:Tag>
    <b:SourceType>InternetSite</b:SourceType>
    <b:Guid>{02A64B40-28F7-43E8-81BD-5C972B258921}</b:Guid>
    <b:Author>
      <b:Author>
        <b:NameList>
          <b:Person>
            <b:Last>raspberrypi.org</b:Last>
          </b:Person>
        </b:NameList>
      </b:Author>
    </b:Author>
    <b:Title>Raspberry Pi 3 Model B</b:Title>
    <b:Year>2016</b:Year>
    <b:YearAccessed>2016</b:YearAccessed>
    <b:MonthAccessed>Marec</b:MonthAccessed>
    <b:DayAccessed>2</b:DayAccessed>
    <b:URL>https://www.raspberrypi.org/products/raspberry-pi-3-model-b/</b:URL>
    <b:RefOrder>7</b:RefOrder>
  </b:Source>
  <b:Source>
    <b:Tag>ard15</b:Tag>
    <b:SourceType>InternetSite</b:SourceType>
    <b:Guid>{8572F0C7-E07A-4D75-B135-EC40A8DDC8B8}</b:Guid>
    <b:Author>
      <b:Author>
        <b:NameList>
          <b:Person>
            <b:Last>arduino.cc</b:Last>
          </b:Person>
        </b:NameList>
      </b:Author>
    </b:Author>
    <b:Title>Arduino IDE</b:Title>
    <b:Year>2015</b:Year>
    <b:YearAccessed>2015</b:YearAccessed>
    <b:MonthAccessed>Júl</b:MonthAccessed>
    <b:DayAccessed>16</b:DayAccessed>
    <b:URL>https://www.arduino.cc/en/Main/Software</b:URL>
    <b:RefOrder>4</b:RefOrder>
  </b:Source>
  <b:Source>
    <b:Tag>saf13</b:Tag>
    <b:SourceType>InternetSite</b:SourceType>
    <b:Guid>{3E31A52A-9A6D-49D5-A643-989918B9352B}</b:Guid>
    <b:Author>
      <b:Author>
        <b:NameList>
          <b:Person>
            <b:Last>safaribookonline.com</b:Last>
          </b:Person>
        </b:NameList>
      </b:Author>
    </b:Author>
    <b:Title>Scratch &amp; Raspberry Pi GPIO: A Great Combination</b:Title>
    <b:Year>2013</b:Year>
    <b:YearAccessed>2016</b:YearAccessed>
    <b:MonthAccessed>Februar</b:MonthAccessed>
    <b:DayAccessed>17</b:DayAccessed>
    <b:URL>https://www.safaribooksonline.com/blog/2013/08/08/scratch-raspberry-pi-gpio-a-great-combination/</b:URL>
    <b:RefOrder>8</b:RefOrder>
  </b:Source>
</b:Sources>
</file>

<file path=customXml/itemProps1.xml><?xml version="1.0" encoding="utf-8"?>
<ds:datastoreItem xmlns:ds="http://schemas.openxmlformats.org/officeDocument/2006/customXml" ds:itemID="{2602E2C7-CD8D-460E-846D-CB2D48620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5945</TotalTime>
  <Pages>1</Pages>
  <Words>7376</Words>
  <Characters>42049</Characters>
  <Application>Microsoft Office Word</Application>
  <DocSecurity>0</DocSecurity>
  <Lines>350</Lines>
  <Paragraphs>98</Paragraphs>
  <ScaleCrop>false</ScaleCrop>
  <Company>UKF FPV Nitra</Company>
  <LinksUpToDate>false</LinksUpToDate>
  <CharactersWithSpaces>49327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UNIVERZITA KONŠTANTÍNA FILOZOFA V NITRE</dc:title>
  <dc:creator>hkramarekova</dc:creator>
  <cp:lastModifiedBy>zzzzz yyyyy</cp:lastModifiedBy>
  <cp:revision>45</cp:revision>
  <cp:lastPrinted>2013-10-15T09:47:00Z</cp:lastPrinted>
  <dcterms:created xsi:type="dcterms:W3CDTF">2016-03-31T04:59:00Z</dcterms:created>
  <dcterms:modified xsi:type="dcterms:W3CDTF">2016-04-10T13:05:00Z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UKF FPV Nitra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